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268CF" w14:textId="4ABBAEE8" w:rsidR="00D66728" w:rsidRPr="00D75562" w:rsidRDefault="00D66728" w:rsidP="00D66728">
      <w:pPr>
        <w:ind w:left="708"/>
        <w:rPr>
          <w:sz w:val="24"/>
        </w:rPr>
      </w:pPr>
      <w:r w:rsidRPr="00D66728">
        <w:rPr>
          <w:b/>
          <w:noProof/>
          <w:lang w:eastAsia="es-ES"/>
        </w:rPr>
        <w:drawing>
          <wp:anchor distT="0" distB="0" distL="114300" distR="114300" simplePos="0" relativeHeight="251658240" behindDoc="1" locked="0" layoutInCell="1" allowOverlap="1" wp14:anchorId="5BA4D121" wp14:editId="0A957B41">
            <wp:simplePos x="0" y="0"/>
            <wp:positionH relativeFrom="column">
              <wp:posOffset>-70485</wp:posOffset>
            </wp:positionH>
            <wp:positionV relativeFrom="paragraph">
              <wp:posOffset>52705</wp:posOffset>
            </wp:positionV>
            <wp:extent cx="514350" cy="516890"/>
            <wp:effectExtent l="0" t="0" r="0" b="0"/>
            <wp:wrapTight wrapText="bothSides">
              <wp:wrapPolygon edited="0">
                <wp:start x="0" y="0"/>
                <wp:lineTo x="0" y="20698"/>
                <wp:lineTo x="20800" y="20698"/>
                <wp:lineTo x="20800" y="0"/>
                <wp:lineTo x="0" y="0"/>
              </wp:wrapPolygon>
            </wp:wrapTight>
            <wp:docPr id="2" name="Imagen 2"/>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cstate="print">
                      <a:grayscl/>
                      <a:biLevel thresh="50000"/>
                      <a:extLst>
                        <a:ext uri="{28A0092B-C50C-407E-A947-70E740481C1C}">
                          <a14:useLocalDpi xmlns:a14="http://schemas.microsoft.com/office/drawing/2010/main" val="0"/>
                        </a:ext>
                      </a:extLst>
                    </a:blip>
                    <a:srcRect/>
                    <a:stretch>
                      <a:fillRect/>
                    </a:stretch>
                  </pic:blipFill>
                  <pic:spPr bwMode="auto">
                    <a:xfrm>
                      <a:off x="0" y="0"/>
                      <a:ext cx="514350" cy="5168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D75562" w:rsidRPr="00D66728">
        <w:rPr>
          <w:b/>
          <w:sz w:val="24"/>
        </w:rPr>
        <w:t xml:space="preserve">UTN </w:t>
      </w:r>
      <w:r w:rsidRPr="00D66728">
        <w:rPr>
          <w:b/>
          <w:sz w:val="24"/>
        </w:rPr>
        <w:t>– FACULTAD</w:t>
      </w:r>
      <w:r w:rsidR="00D75562" w:rsidRPr="00D66728">
        <w:rPr>
          <w:b/>
          <w:sz w:val="24"/>
        </w:rPr>
        <w:t xml:space="preserve"> REGIONAL BUENOS AIRES</w:t>
      </w:r>
      <w:r>
        <w:rPr>
          <w:b/>
          <w:sz w:val="24"/>
        </w:rPr>
        <w:br/>
      </w:r>
      <w:r w:rsidR="00D75562" w:rsidRPr="00D66728">
        <w:rPr>
          <w:b/>
          <w:sz w:val="24"/>
        </w:rPr>
        <w:t xml:space="preserve">Materia: </w:t>
      </w:r>
      <w:r w:rsidR="00491BFC" w:rsidRPr="00D66728">
        <w:rPr>
          <w:b/>
          <w:sz w:val="24"/>
        </w:rPr>
        <w:t>Análisis de Sistemas</w:t>
      </w:r>
      <w:r>
        <w:rPr>
          <w:b/>
          <w:sz w:val="24"/>
        </w:rPr>
        <w:t xml:space="preserve"> </w:t>
      </w:r>
      <w:r>
        <w:rPr>
          <w:b/>
          <w:sz w:val="24"/>
        </w:rPr>
        <w:br/>
      </w:r>
      <w:r w:rsidRPr="00D66728">
        <w:rPr>
          <w:b/>
          <w:sz w:val="24"/>
        </w:rPr>
        <w:t>CURSO K2054</w:t>
      </w:r>
    </w:p>
    <w:p w14:paraId="68ABAC7E" w14:textId="69B5531D" w:rsidR="00D75562" w:rsidRPr="00D66728" w:rsidRDefault="00D75562" w:rsidP="00D66728">
      <w:pPr>
        <w:spacing w:line="240" w:lineRule="auto"/>
        <w:rPr>
          <w:b/>
          <w:sz w:val="24"/>
        </w:rPr>
      </w:pPr>
    </w:p>
    <w:p w14:paraId="1D053BBC" w14:textId="77777777" w:rsidR="00D75562" w:rsidRDefault="00D75562" w:rsidP="00D75562"/>
    <w:p w14:paraId="6CD16C97" w14:textId="3B41202D" w:rsidR="00D75562" w:rsidRPr="00D66728" w:rsidRDefault="00D75562" w:rsidP="00D75562">
      <w:pPr>
        <w:jc w:val="center"/>
        <w:rPr>
          <w:sz w:val="72"/>
        </w:rPr>
      </w:pPr>
      <w:r w:rsidRPr="00D66728">
        <w:rPr>
          <w:sz w:val="72"/>
        </w:rPr>
        <w:t>TRABAJO</w:t>
      </w:r>
      <w:r w:rsidR="00491BFC" w:rsidRPr="00D66728">
        <w:rPr>
          <w:sz w:val="72"/>
        </w:rPr>
        <w:t xml:space="preserve"> PRÁCTICO 2</w:t>
      </w:r>
    </w:p>
    <w:p w14:paraId="2078E844" w14:textId="230625F5" w:rsidR="00D75562" w:rsidRDefault="00D75562" w:rsidP="00491BFC">
      <w:pPr>
        <w:jc w:val="center"/>
        <w:rPr>
          <w:sz w:val="48"/>
        </w:rPr>
      </w:pPr>
      <w:r w:rsidRPr="00D75562">
        <w:rPr>
          <w:sz w:val="48"/>
        </w:rPr>
        <w:t xml:space="preserve">TEMA: </w:t>
      </w:r>
      <w:r w:rsidR="00491BFC">
        <w:rPr>
          <w:sz w:val="48"/>
        </w:rPr>
        <w:t>Relevamiento</w:t>
      </w:r>
    </w:p>
    <w:p w14:paraId="7567C753" w14:textId="5F511A1B" w:rsidR="00491BFC" w:rsidRDefault="00491BFC" w:rsidP="007D7EF3">
      <w:pPr>
        <w:rPr>
          <w:sz w:val="48"/>
        </w:rPr>
      </w:pPr>
    </w:p>
    <w:p w14:paraId="45636AE7" w14:textId="12090BBE" w:rsidR="00D66728" w:rsidRDefault="00D66728" w:rsidP="007D7EF3">
      <w:pPr>
        <w:rPr>
          <w:sz w:val="48"/>
        </w:rPr>
      </w:pPr>
    </w:p>
    <w:p w14:paraId="00143A1D" w14:textId="77777777" w:rsidR="00D66728" w:rsidRPr="00491BFC" w:rsidRDefault="00D66728" w:rsidP="007D7EF3">
      <w:pPr>
        <w:rPr>
          <w:sz w:val="48"/>
        </w:rPr>
      </w:pPr>
    </w:p>
    <w:p w14:paraId="73A48A24" w14:textId="0A546B43" w:rsidR="00D75562" w:rsidRDefault="00D75562" w:rsidP="00D75562"/>
    <w:p w14:paraId="63A39745" w14:textId="77777777" w:rsidR="00D75562" w:rsidRDefault="00D75562" w:rsidP="00D75562"/>
    <w:p w14:paraId="597348E0" w14:textId="77777777" w:rsidR="00D75562" w:rsidRDefault="00D75562" w:rsidP="00D75562">
      <w:pPr>
        <w:pStyle w:val="Encabezado"/>
        <w:tabs>
          <w:tab w:val="clear" w:pos="4419"/>
          <w:tab w:val="clear" w:pos="8838"/>
        </w:tabs>
      </w:pPr>
    </w:p>
    <w:tbl>
      <w:tblPr>
        <w:tblW w:w="0" w:type="auto"/>
        <w:jc w:val="center"/>
        <w:tblCellMar>
          <w:left w:w="70" w:type="dxa"/>
          <w:right w:w="70" w:type="dxa"/>
        </w:tblCellMar>
        <w:tblLook w:val="0000" w:firstRow="0" w:lastRow="0" w:firstColumn="0" w:lastColumn="0" w:noHBand="0" w:noVBand="0"/>
      </w:tblPr>
      <w:tblGrid>
        <w:gridCol w:w="2803"/>
        <w:gridCol w:w="1743"/>
        <w:gridCol w:w="3799"/>
      </w:tblGrid>
      <w:tr w:rsidR="00D75562" w14:paraId="708A9F1D" w14:textId="77777777" w:rsidTr="003537A6">
        <w:trPr>
          <w:cantSplit/>
          <w:trHeight w:val="273"/>
          <w:jc w:val="center"/>
        </w:trPr>
        <w:tc>
          <w:tcPr>
            <w:tcW w:w="8345" w:type="dxa"/>
            <w:gridSpan w:val="3"/>
            <w:tcBorders>
              <w:bottom w:val="single" w:sz="4" w:space="0" w:color="auto"/>
            </w:tcBorders>
          </w:tcPr>
          <w:p w14:paraId="36BFA0DA" w14:textId="1FBCF2EF" w:rsidR="00D75562" w:rsidRDefault="00D75562" w:rsidP="00D54C58">
            <w:pPr>
              <w:rPr>
                <w:b/>
                <w:bCs/>
              </w:rPr>
            </w:pPr>
            <w:r>
              <w:rPr>
                <w:b/>
                <w:bCs/>
              </w:rPr>
              <w:t xml:space="preserve">GRUPO </w:t>
            </w:r>
            <w:r w:rsidR="007D7EF3">
              <w:rPr>
                <w:b/>
                <w:bCs/>
              </w:rPr>
              <w:t>4</w:t>
            </w:r>
          </w:p>
        </w:tc>
      </w:tr>
      <w:tr w:rsidR="00D75562" w14:paraId="558418A7" w14:textId="77777777" w:rsidTr="003537A6">
        <w:trPr>
          <w:cantSplit/>
          <w:trHeight w:val="273"/>
          <w:jc w:val="center"/>
        </w:trPr>
        <w:tc>
          <w:tcPr>
            <w:tcW w:w="8345" w:type="dxa"/>
            <w:gridSpan w:val="3"/>
            <w:tcBorders>
              <w:top w:val="single" w:sz="4" w:space="0" w:color="auto"/>
            </w:tcBorders>
          </w:tcPr>
          <w:p w14:paraId="11070629" w14:textId="77777777" w:rsidR="00D75562" w:rsidRDefault="00D75562" w:rsidP="00D54C58"/>
        </w:tc>
      </w:tr>
      <w:tr w:rsidR="00D70B0E" w14:paraId="34E7C94E" w14:textId="77777777" w:rsidTr="003537A6">
        <w:trPr>
          <w:trHeight w:val="215"/>
          <w:jc w:val="center"/>
        </w:trPr>
        <w:tc>
          <w:tcPr>
            <w:tcW w:w="2803" w:type="dxa"/>
          </w:tcPr>
          <w:p w14:paraId="3D470C5A" w14:textId="77777777" w:rsidR="00D70B0E" w:rsidRPr="00D75562" w:rsidRDefault="00D70B0E" w:rsidP="00D70B0E">
            <w:pPr>
              <w:rPr>
                <w:sz w:val="24"/>
              </w:rPr>
            </w:pPr>
            <w:r w:rsidRPr="00D75562">
              <w:rPr>
                <w:sz w:val="24"/>
              </w:rPr>
              <w:t>Ferrari, Guido</w:t>
            </w:r>
          </w:p>
        </w:tc>
        <w:tc>
          <w:tcPr>
            <w:tcW w:w="1743" w:type="dxa"/>
          </w:tcPr>
          <w:p w14:paraId="69B1BAD9" w14:textId="77777777" w:rsidR="00D70B0E" w:rsidRPr="00D75562" w:rsidRDefault="00D70B0E" w:rsidP="00D54C58">
            <w:pPr>
              <w:jc w:val="center"/>
              <w:rPr>
                <w:sz w:val="24"/>
              </w:rPr>
            </w:pPr>
            <w:r w:rsidRPr="00D75562">
              <w:rPr>
                <w:sz w:val="24"/>
              </w:rPr>
              <w:t>1677032</w:t>
            </w:r>
          </w:p>
        </w:tc>
        <w:tc>
          <w:tcPr>
            <w:tcW w:w="3799" w:type="dxa"/>
          </w:tcPr>
          <w:p w14:paraId="625A1516" w14:textId="77777777" w:rsidR="00D70B0E" w:rsidRPr="00D75562" w:rsidRDefault="00D70B0E" w:rsidP="007D7EF3">
            <w:pPr>
              <w:jc w:val="center"/>
              <w:rPr>
                <w:sz w:val="24"/>
              </w:rPr>
            </w:pPr>
            <w:r w:rsidRPr="00D75562">
              <w:rPr>
                <w:sz w:val="24"/>
              </w:rPr>
              <w:t>guido_ferrari@live.com</w:t>
            </w:r>
          </w:p>
        </w:tc>
      </w:tr>
      <w:tr w:rsidR="00D70B0E" w14:paraId="276AECE6" w14:textId="77777777" w:rsidTr="003537A6">
        <w:trPr>
          <w:trHeight w:val="253"/>
          <w:jc w:val="center"/>
        </w:trPr>
        <w:tc>
          <w:tcPr>
            <w:tcW w:w="2803" w:type="dxa"/>
          </w:tcPr>
          <w:p w14:paraId="3B2286C9" w14:textId="77777777" w:rsidR="00D70B0E" w:rsidRDefault="00D70B0E" w:rsidP="00D70B0E">
            <w:pPr>
              <w:rPr>
                <w:sz w:val="24"/>
              </w:rPr>
            </w:pPr>
            <w:r>
              <w:rPr>
                <w:sz w:val="24"/>
              </w:rPr>
              <w:t>Tamborini, Agustín</w:t>
            </w:r>
          </w:p>
          <w:p w14:paraId="36999181" w14:textId="77777777" w:rsidR="00D70B0E" w:rsidRDefault="00D70B0E" w:rsidP="00D70B0E">
            <w:pPr>
              <w:rPr>
                <w:sz w:val="24"/>
              </w:rPr>
            </w:pPr>
            <w:r>
              <w:rPr>
                <w:sz w:val="24"/>
              </w:rPr>
              <w:t>López, Cristian</w:t>
            </w:r>
          </w:p>
          <w:p w14:paraId="3C6FDC74" w14:textId="77777777" w:rsidR="00D70B0E" w:rsidRDefault="00D70B0E" w:rsidP="00D70B0E">
            <w:pPr>
              <w:rPr>
                <w:sz w:val="24"/>
              </w:rPr>
            </w:pPr>
            <w:r>
              <w:rPr>
                <w:sz w:val="24"/>
              </w:rPr>
              <w:t>Salomón, Andrés</w:t>
            </w:r>
          </w:p>
          <w:p w14:paraId="2A6918C5" w14:textId="77777777" w:rsidR="00D70B0E" w:rsidRDefault="00D70B0E" w:rsidP="00D70B0E">
            <w:pPr>
              <w:rPr>
                <w:sz w:val="24"/>
              </w:rPr>
            </w:pPr>
            <w:r>
              <w:rPr>
                <w:sz w:val="24"/>
              </w:rPr>
              <w:t>Ayala, Matías</w:t>
            </w:r>
          </w:p>
          <w:p w14:paraId="1CE8141C" w14:textId="77777777" w:rsidR="00D70B0E" w:rsidRPr="00D75562" w:rsidRDefault="00D70B0E" w:rsidP="00D70B0E">
            <w:pPr>
              <w:rPr>
                <w:sz w:val="24"/>
              </w:rPr>
            </w:pPr>
            <w:r>
              <w:rPr>
                <w:sz w:val="24"/>
              </w:rPr>
              <w:t>Tolaba, Jorge</w:t>
            </w:r>
          </w:p>
        </w:tc>
        <w:tc>
          <w:tcPr>
            <w:tcW w:w="1743" w:type="dxa"/>
          </w:tcPr>
          <w:p w14:paraId="0E584826" w14:textId="77777777" w:rsidR="00D70B0E" w:rsidRDefault="00D70B0E" w:rsidP="00D54C58">
            <w:pPr>
              <w:jc w:val="center"/>
              <w:rPr>
                <w:sz w:val="24"/>
              </w:rPr>
            </w:pPr>
            <w:r w:rsidRPr="007D7EF3">
              <w:rPr>
                <w:sz w:val="24"/>
              </w:rPr>
              <w:t>1680122</w:t>
            </w:r>
          </w:p>
          <w:p w14:paraId="6BD48257" w14:textId="77777777" w:rsidR="00D70B0E" w:rsidRDefault="00D70B0E" w:rsidP="00D54C58">
            <w:pPr>
              <w:jc w:val="center"/>
              <w:rPr>
                <w:sz w:val="24"/>
              </w:rPr>
            </w:pPr>
            <w:r w:rsidRPr="007D7EF3">
              <w:rPr>
                <w:sz w:val="24"/>
              </w:rPr>
              <w:t>1502130</w:t>
            </w:r>
          </w:p>
          <w:p w14:paraId="529927B5" w14:textId="77777777" w:rsidR="00D70B0E" w:rsidRDefault="00D70B0E" w:rsidP="00D54C58">
            <w:pPr>
              <w:jc w:val="center"/>
              <w:rPr>
                <w:sz w:val="24"/>
              </w:rPr>
            </w:pPr>
            <w:r w:rsidRPr="007D7EF3">
              <w:rPr>
                <w:sz w:val="24"/>
              </w:rPr>
              <w:t>1691648</w:t>
            </w:r>
          </w:p>
          <w:p w14:paraId="58953E5E" w14:textId="77777777" w:rsidR="00D70B0E" w:rsidRDefault="00D70B0E" w:rsidP="00D54C58">
            <w:pPr>
              <w:jc w:val="center"/>
              <w:rPr>
                <w:sz w:val="24"/>
              </w:rPr>
            </w:pPr>
            <w:r w:rsidRPr="007D7EF3">
              <w:rPr>
                <w:sz w:val="24"/>
              </w:rPr>
              <w:t>1605458</w:t>
            </w:r>
          </w:p>
          <w:p w14:paraId="70868066" w14:textId="77777777" w:rsidR="00D70B0E" w:rsidRPr="00D75562" w:rsidRDefault="00D70B0E" w:rsidP="00D54C58">
            <w:pPr>
              <w:jc w:val="center"/>
              <w:rPr>
                <w:sz w:val="24"/>
              </w:rPr>
            </w:pPr>
            <w:r w:rsidRPr="007D7EF3">
              <w:rPr>
                <w:sz w:val="24"/>
              </w:rPr>
              <w:t>1631615</w:t>
            </w:r>
          </w:p>
        </w:tc>
        <w:tc>
          <w:tcPr>
            <w:tcW w:w="3799" w:type="dxa"/>
          </w:tcPr>
          <w:p w14:paraId="72F8CA9A" w14:textId="77777777" w:rsidR="00D70B0E" w:rsidRDefault="00D70B0E" w:rsidP="00D54C58">
            <w:pPr>
              <w:jc w:val="center"/>
              <w:rPr>
                <w:sz w:val="24"/>
              </w:rPr>
            </w:pPr>
            <w:r w:rsidRPr="007D7EF3">
              <w:rPr>
                <w:sz w:val="24"/>
              </w:rPr>
              <w:t>atamborinicriscueli@est.frba.utn.edu</w:t>
            </w:r>
          </w:p>
          <w:p w14:paraId="4D817865" w14:textId="77777777" w:rsidR="00D70B0E" w:rsidRDefault="00D70B0E" w:rsidP="00D54C58">
            <w:pPr>
              <w:jc w:val="center"/>
              <w:rPr>
                <w:sz w:val="24"/>
              </w:rPr>
            </w:pPr>
            <w:r w:rsidRPr="007D7EF3">
              <w:rPr>
                <w:sz w:val="24"/>
              </w:rPr>
              <w:t>cristianivan.utn@gmail.com</w:t>
            </w:r>
          </w:p>
          <w:p w14:paraId="7AF49DAB" w14:textId="77777777" w:rsidR="00D70B0E" w:rsidRDefault="00D70B0E" w:rsidP="00D54C58">
            <w:pPr>
              <w:jc w:val="center"/>
              <w:rPr>
                <w:sz w:val="24"/>
              </w:rPr>
            </w:pPr>
            <w:r w:rsidRPr="007D7EF3">
              <w:rPr>
                <w:sz w:val="24"/>
              </w:rPr>
              <w:t>salomonandres23@gmail.com</w:t>
            </w:r>
          </w:p>
          <w:p w14:paraId="1551A74E" w14:textId="77777777" w:rsidR="00D70B0E" w:rsidRDefault="00D70B0E" w:rsidP="00D54C58">
            <w:pPr>
              <w:jc w:val="center"/>
              <w:rPr>
                <w:sz w:val="24"/>
              </w:rPr>
            </w:pPr>
            <w:r w:rsidRPr="007D7EF3">
              <w:rPr>
                <w:sz w:val="24"/>
              </w:rPr>
              <w:t>matiasnext@gmail.com</w:t>
            </w:r>
          </w:p>
          <w:p w14:paraId="788C0A50" w14:textId="77777777" w:rsidR="00D70B0E" w:rsidRDefault="00D70B0E" w:rsidP="00D54C58">
            <w:pPr>
              <w:jc w:val="center"/>
              <w:rPr>
                <w:sz w:val="24"/>
              </w:rPr>
            </w:pPr>
            <w:r w:rsidRPr="007D7EF3">
              <w:rPr>
                <w:sz w:val="24"/>
              </w:rPr>
              <w:t>jtolaba@est.frba.utn.edu.ar</w:t>
            </w:r>
          </w:p>
          <w:p w14:paraId="2F749AFF" w14:textId="77777777" w:rsidR="00D70B0E" w:rsidRPr="00D75562" w:rsidRDefault="00D70B0E" w:rsidP="00D54C58">
            <w:pPr>
              <w:jc w:val="center"/>
              <w:rPr>
                <w:sz w:val="24"/>
              </w:rPr>
            </w:pPr>
          </w:p>
        </w:tc>
      </w:tr>
    </w:tbl>
    <w:p w14:paraId="6D75649E" w14:textId="77777777" w:rsidR="007D7EF3" w:rsidRDefault="007D7EF3" w:rsidP="00D6219B">
      <w:pPr>
        <w:jc w:val="both"/>
        <w:rPr>
          <w:b/>
        </w:rPr>
      </w:pPr>
    </w:p>
    <w:p w14:paraId="3CB6F566" w14:textId="7E6091A6" w:rsidR="003537A6" w:rsidRDefault="003537A6">
      <w:pPr>
        <w:rPr>
          <w:b/>
        </w:rPr>
      </w:pPr>
    </w:p>
    <w:p w14:paraId="665532AE" w14:textId="77777777" w:rsidR="003537A6" w:rsidRDefault="003537A6">
      <w:pPr>
        <w:rPr>
          <w:b/>
        </w:rPr>
      </w:pPr>
    </w:p>
    <w:p w14:paraId="0CEEBDA9" w14:textId="56C5D3F0" w:rsidR="003537A6" w:rsidRPr="003537A6" w:rsidRDefault="003537A6">
      <w:pPr>
        <w:rPr>
          <w:b/>
          <w:sz w:val="24"/>
        </w:rPr>
      </w:pPr>
      <w:r w:rsidRPr="003537A6">
        <w:rPr>
          <w:b/>
          <w:sz w:val="24"/>
        </w:rPr>
        <w:t>Profesor</w:t>
      </w:r>
      <w:r w:rsidRPr="003537A6">
        <w:rPr>
          <w:sz w:val="24"/>
        </w:rPr>
        <w:t>: Diego Feresín</w:t>
      </w:r>
    </w:p>
    <w:p w14:paraId="6BFEF36A" w14:textId="762F3A46" w:rsidR="003537A6" w:rsidRDefault="003537A6">
      <w:pPr>
        <w:rPr>
          <w:b/>
        </w:rPr>
      </w:pPr>
      <w:r w:rsidRPr="003537A6">
        <w:rPr>
          <w:b/>
          <w:sz w:val="24"/>
        </w:rPr>
        <w:t xml:space="preserve">Fecha de Entrega: </w:t>
      </w:r>
      <w:r w:rsidRPr="003537A6">
        <w:rPr>
          <w:sz w:val="24"/>
        </w:rPr>
        <w:t>30/04/2019</w:t>
      </w:r>
      <w:r>
        <w:rPr>
          <w:b/>
        </w:rPr>
        <w:br w:type="page"/>
      </w:r>
    </w:p>
    <w:p w14:paraId="20DADC35" w14:textId="2743B838" w:rsidR="00D6219B" w:rsidRPr="00D6219B" w:rsidRDefault="00D6219B" w:rsidP="00D6219B">
      <w:pPr>
        <w:jc w:val="both"/>
        <w:rPr>
          <w:b/>
        </w:rPr>
      </w:pPr>
      <w:r w:rsidRPr="00D6219B">
        <w:rPr>
          <w:b/>
        </w:rPr>
        <w:lastRenderedPageBreak/>
        <w:t>Enunciado 1 (El librito)</w:t>
      </w:r>
    </w:p>
    <w:p w14:paraId="073E9FB8" w14:textId="77777777" w:rsidR="00D6219B" w:rsidRDefault="00D6219B" w:rsidP="00D6219B">
      <w:pPr>
        <w:jc w:val="both"/>
      </w:pPr>
      <w:r>
        <w:t>La editorial el librito trabaja con varios autores, algunos firman un contrato de exclusividad, con lo cual todas sus obras pertenecen a esta editorial, mientras que otros solo firman contrato por cada libro que escriben.</w:t>
      </w:r>
    </w:p>
    <w:p w14:paraId="08820DBE" w14:textId="475ECF6E" w:rsidR="00D6219B" w:rsidRDefault="00D6219B" w:rsidP="00D6219B">
      <w:pPr>
        <w:jc w:val="both"/>
      </w:pPr>
      <w:r>
        <w:t>Cuando un libro sale a la venta la editorial fija el porcentaje de ganancias del mismo según se trate de autores exclusivos o no, 2% para el primero y 4% para el segundo caso. Además se tiene en cuenta la cantidad de ejemplares impresos, si es menor de 1000, el porcentaje es del 10%, si esta entre 1000 y 3000, el porcentaje destinado a la editorial es del 5</w:t>
      </w:r>
      <w:r w:rsidR="005A6366">
        <w:t>% y</w:t>
      </w:r>
      <w:r>
        <w:t xml:space="preserve"> si supera esa cantidad es del 3%</w:t>
      </w:r>
    </w:p>
    <w:p w14:paraId="0055F8D6" w14:textId="77777777" w:rsidR="00D6219B" w:rsidRDefault="00D6219B" w:rsidP="00D6219B">
      <w:pPr>
        <w:jc w:val="both"/>
      </w:pPr>
      <w:r>
        <w:t>La editorial tiene como modalidad de trabajo liquidar a los autores mensualmente.</w:t>
      </w:r>
    </w:p>
    <w:p w14:paraId="7D37CFCD" w14:textId="35A65FCD" w:rsidR="00D6219B" w:rsidRDefault="00D6219B" w:rsidP="00D6219B">
      <w:pPr>
        <w:jc w:val="both"/>
      </w:pPr>
      <w:r>
        <w:t>Cada autor recibe 100 ejemplares en forma gratuita de su libro, y si lo desea puede solicitar 100 más pagando el 50% a la editorial el 50% de las ganancias que le corresponden.</w:t>
      </w:r>
    </w:p>
    <w:p w14:paraId="612BF62A" w14:textId="3F838C02" w:rsidR="00D6219B" w:rsidRDefault="00D6219B" w:rsidP="00D6219B">
      <w:pPr>
        <w:jc w:val="both"/>
      </w:pPr>
      <w:r>
        <w:t xml:space="preserve">Dentro del contrato que firma el autor con la editorial se encuentra una cláusula de indica que la editorial determinará un lugar y fecha para que el autor firme en forma gratuita ejemplares de su libro. Si la editorial desea agregar una fecha más deberá pagarle al autor el adicional. Este importe se agregará en la liquidación mensual, para ello tendrá en cuenta los ejemplares vendidos, si el evento es </w:t>
      </w:r>
      <w:r w:rsidR="007D7EF3">
        <w:t>día</w:t>
      </w:r>
      <w:r>
        <w:t xml:space="preserve"> de semana o fin de semana/feriado, la cantidad de horas y si el autor es exclusivo o no.</w:t>
      </w:r>
    </w:p>
    <w:p w14:paraId="6E8F99DF" w14:textId="0288D9D5" w:rsidR="00D6219B" w:rsidRDefault="00D6219B" w:rsidP="00D6219B">
      <w:pPr>
        <w:jc w:val="both"/>
      </w:pPr>
      <w:r>
        <w:t xml:space="preserve"> </w:t>
      </w:r>
    </w:p>
    <w:p w14:paraId="571981A4" w14:textId="77777777" w:rsidR="00B157C9" w:rsidRDefault="00B157C9" w:rsidP="00D6219B">
      <w:pPr>
        <w:jc w:val="both"/>
      </w:pPr>
    </w:p>
    <w:p w14:paraId="160F0071" w14:textId="77777777" w:rsidR="00D6219B" w:rsidRPr="00D6219B" w:rsidRDefault="00D6219B" w:rsidP="00D6219B">
      <w:pPr>
        <w:jc w:val="both"/>
        <w:rPr>
          <w:b/>
        </w:rPr>
      </w:pPr>
      <w:r w:rsidRPr="00D6219B">
        <w:rPr>
          <w:b/>
        </w:rPr>
        <w:t>Enunciado 2 (Sr Vites)</w:t>
      </w:r>
    </w:p>
    <w:p w14:paraId="5890AF6A" w14:textId="41E75D96" w:rsidR="00D6219B" w:rsidRDefault="00D6219B" w:rsidP="00D6219B">
      <w:pPr>
        <w:jc w:val="both"/>
      </w:pPr>
      <w:r>
        <w:t xml:space="preserve">El Sr. Vites necesita que el sistema permita administrar la compra de equipos multimedia ya que </w:t>
      </w:r>
      <w:r w:rsidR="00D70B0E">
        <w:t>estos afectan directamente</w:t>
      </w:r>
      <w:r>
        <w:t xml:space="preserve"> a la calidad de la prestación del servicio</w:t>
      </w:r>
    </w:p>
    <w:p w14:paraId="41A65079" w14:textId="2BCF3E0C" w:rsidR="00D6219B" w:rsidRDefault="00D6219B" w:rsidP="00D6219B">
      <w:pPr>
        <w:jc w:val="both"/>
      </w:pPr>
      <w:r>
        <w:t xml:space="preserve">En eventos, el Sr. </w:t>
      </w:r>
      <w:r w:rsidR="007D7EF3">
        <w:t>Martínez</w:t>
      </w:r>
      <w:r>
        <w:t>, recibe de operaciones una carpeta con los datos del evento que se debe organizar. El nuevo módulo de eventos debe permitirle generar los pedidos de servicios de catering y el personal necesario, llamar por teléfono al encargado del salón para coordinar la distribución física de los asistentes. Como su trabajo es muy dinámico debe poder acceder desde cualquier locutorio (o acceso a Internet) a la aplicación para verificar los eventos pendientes.</w:t>
      </w:r>
    </w:p>
    <w:p w14:paraId="2469F911" w14:textId="533AE5F5" w:rsidR="00D6219B" w:rsidRDefault="00D6219B" w:rsidP="00D6219B">
      <w:pPr>
        <w:jc w:val="both"/>
      </w:pPr>
      <w:r>
        <w:t xml:space="preserve">La prestación del servicio comienza cuando el cliente se presenta en operaciones con una solicitud preliminar entregada por Marketing cuando fue asesorado. Julián, asistente de Operaciones verifica los datos de la solicitud contra el informe que envía Marketing sobre los clientes asesorados (Julián solicitó especialmente que la interfase de ingreso de datos sea Windows ya que sería más amigable y moderna que la del sistema anterior que era una interfase tipo texto) si los datos son correctos se verifica la factibilidad del proyecto. Si está todo bien se genera el contrato de prestación de servicios por duplicado. Se entrega el duplicado al cliente y el original se envía a Cobros quien archiva en el bibliorato verde. Además, se genera una nota de Servicios Conformado que se envía a Marketing, Toda esta operatoria debe llevarse a cabo mediante una operación de </w:t>
      </w:r>
      <w:proofErr w:type="spellStart"/>
      <w:r>
        <w:t>workflow</w:t>
      </w:r>
      <w:proofErr w:type="spellEnd"/>
      <w:r>
        <w:t xml:space="preserve"> o flujo de trabajo automatizado en el sistema</w:t>
      </w:r>
    </w:p>
    <w:p w14:paraId="1084C31E" w14:textId="13B1F655" w:rsidR="00D6219B" w:rsidRDefault="00D6219B" w:rsidP="00D6219B">
      <w:pPr>
        <w:jc w:val="both"/>
      </w:pPr>
    </w:p>
    <w:p w14:paraId="590727A5" w14:textId="77777777" w:rsidR="00B157C9" w:rsidRDefault="00B157C9" w:rsidP="00D6219B">
      <w:pPr>
        <w:jc w:val="both"/>
      </w:pPr>
    </w:p>
    <w:p w14:paraId="503E0361" w14:textId="77777777" w:rsidR="00D6219B" w:rsidRPr="00D6219B" w:rsidRDefault="00D6219B" w:rsidP="00D6219B">
      <w:pPr>
        <w:jc w:val="both"/>
        <w:rPr>
          <w:b/>
        </w:rPr>
      </w:pPr>
      <w:r w:rsidRPr="00D6219B">
        <w:rPr>
          <w:b/>
        </w:rPr>
        <w:t>Enunciado 3 (El club)</w:t>
      </w:r>
    </w:p>
    <w:p w14:paraId="761483E4" w14:textId="77777777" w:rsidR="00D6219B" w:rsidRDefault="00D6219B" w:rsidP="00D6219B">
      <w:pPr>
        <w:jc w:val="both"/>
      </w:pPr>
      <w:r>
        <w:t>El club está organizado de la siguiente manera: un directorio formado por el presidente, vicepresidente y tesorero., del directorio depende la secretaria técnica y el cuerpo técnico.</w:t>
      </w:r>
    </w:p>
    <w:p w14:paraId="0C14B200" w14:textId="5FE9A920" w:rsidR="00D6219B" w:rsidRDefault="00D6219B" w:rsidP="00D6219B">
      <w:pPr>
        <w:jc w:val="both"/>
      </w:pPr>
      <w:r>
        <w:t>El directorio pretende no quedarse atrás con respecto de los demás clubes es decir intenta controlar a la perfección el mercado de jugadores, controlar las jóvenes promesas, control de los jugadores del plantel y gestión del club. A esto habrá que sumarle también el hecho de que la mayoría de las tareas se llevan a cabo sin los medios informáticos, a través de enormes archivadores para cada equipo. El control y gestión de este gran club se está empezando a convertir en una tarea lenta y en ocasiones demasiado engorros</w:t>
      </w:r>
    </w:p>
    <w:p w14:paraId="13696D70" w14:textId="0AB1810B" w:rsidR="007D7EF3" w:rsidRDefault="00D6219B" w:rsidP="00D6219B">
      <w:pPr>
        <w:jc w:val="both"/>
      </w:pPr>
      <w:r>
        <w:t xml:space="preserve">La secretaria técnica está formada por 10 entrenadores, cinco de ellos destinados a la búsqueda de jóvenes </w:t>
      </w:r>
      <w:r w:rsidR="007D7EF3">
        <w:t>promesas,</w:t>
      </w:r>
      <w:r>
        <w:t xml:space="preserve"> cuatro a la búsqueda de futuros fichajes, y un coordinador general. Estos entrenadores tienen como misión de recorrerse toda la geografía nacional e internacional, mandar informes de aquellos jugadores que resulten interesantes para el club.</w:t>
      </w:r>
    </w:p>
    <w:p w14:paraId="3A761F7C" w14:textId="77777777" w:rsidR="00D6219B" w:rsidRDefault="00D6219B" w:rsidP="00D6219B">
      <w:pPr>
        <w:jc w:val="both"/>
      </w:pPr>
    </w:p>
    <w:p w14:paraId="3E66B21C" w14:textId="509F0ACF" w:rsidR="00FF165C" w:rsidRDefault="007D7EF3" w:rsidP="00FF165C">
      <w:pPr>
        <w:jc w:val="both"/>
      </w:pPr>
      <w:r w:rsidRPr="007D7EF3">
        <w:rPr>
          <w:b/>
        </w:rPr>
        <w:t xml:space="preserve">Consigna: </w:t>
      </w:r>
      <w:r w:rsidR="00D6219B" w:rsidRPr="007D7EF3">
        <w:t>Determinar a qué etapa pertenece</w:t>
      </w:r>
      <w:r w:rsidRPr="007D7EF3">
        <w:t>,</w:t>
      </w:r>
      <w:r w:rsidR="00D6219B" w:rsidRPr="007D7EF3">
        <w:t xml:space="preserve"> marcar requerimientos funcionales y no funcionales</w:t>
      </w:r>
      <w:r w:rsidRPr="007D7EF3">
        <w:t>.</w:t>
      </w:r>
    </w:p>
    <w:p w14:paraId="2E24C298" w14:textId="77777777" w:rsidR="00FF165C" w:rsidRDefault="00FF165C">
      <w:pPr>
        <w:rPr>
          <w:b/>
        </w:rPr>
      </w:pPr>
      <w:r>
        <w:rPr>
          <w:b/>
        </w:rPr>
        <w:br w:type="page"/>
      </w:r>
    </w:p>
    <w:p w14:paraId="62A370F7" w14:textId="006E9A5E" w:rsidR="007D7EF3" w:rsidRPr="00FF165C" w:rsidRDefault="007D7EF3" w:rsidP="00D6219B">
      <w:pPr>
        <w:jc w:val="both"/>
        <w:rPr>
          <w:b/>
        </w:rPr>
      </w:pPr>
      <w:r w:rsidRPr="00FF165C">
        <w:rPr>
          <w:b/>
        </w:rPr>
        <w:lastRenderedPageBreak/>
        <w:t>Respuesta</w:t>
      </w:r>
      <w:r w:rsidR="00FF165C" w:rsidRPr="00FF165C">
        <w:rPr>
          <w:b/>
        </w:rPr>
        <w:t>s</w:t>
      </w:r>
      <w:r w:rsidRPr="00FF165C">
        <w:rPr>
          <w:b/>
        </w:rPr>
        <w:t>:</w:t>
      </w:r>
    </w:p>
    <w:p w14:paraId="099388F5" w14:textId="77777777" w:rsidR="007012F3" w:rsidRDefault="00FF165C" w:rsidP="00D70B0E">
      <w:pPr>
        <w:pStyle w:val="Prrafodelista"/>
        <w:numPr>
          <w:ilvl w:val="0"/>
          <w:numId w:val="3"/>
        </w:numPr>
        <w:spacing w:line="240" w:lineRule="auto"/>
      </w:pPr>
      <w:r w:rsidRPr="00FF165C">
        <w:rPr>
          <w:b/>
        </w:rPr>
        <w:t xml:space="preserve">El </w:t>
      </w:r>
      <w:commentRangeStart w:id="0"/>
      <w:r w:rsidRPr="00FF165C">
        <w:rPr>
          <w:b/>
        </w:rPr>
        <w:t>Librito</w:t>
      </w:r>
      <w:commentRangeEnd w:id="0"/>
      <w:r w:rsidR="00D54C58">
        <w:rPr>
          <w:rStyle w:val="Refdecomentario"/>
        </w:rPr>
        <w:commentReference w:id="0"/>
      </w:r>
      <w:r w:rsidRPr="00FF165C">
        <w:rPr>
          <w:b/>
        </w:rPr>
        <w:t>.</w:t>
      </w:r>
      <w:r>
        <w:br/>
      </w:r>
      <w:r>
        <w:br/>
      </w:r>
      <w:r w:rsidR="007D7EF3">
        <w:t xml:space="preserve">Etapa: </w:t>
      </w:r>
      <w:r w:rsidR="005819C0">
        <w:t>Relevamiento. Creación de un sistema de</w:t>
      </w:r>
      <w:r>
        <w:t xml:space="preserve"> administración de autores</w:t>
      </w:r>
      <w:r w:rsidR="005819C0">
        <w:t>.</w:t>
      </w:r>
      <w:r w:rsidR="005819C0">
        <w:br/>
      </w:r>
      <w:r w:rsidR="005819C0">
        <w:br/>
      </w:r>
      <w:r w:rsidR="007012F3">
        <w:t>Requisitos:</w:t>
      </w:r>
    </w:p>
    <w:p w14:paraId="7BF9C763" w14:textId="5B18DC5B" w:rsidR="007012F3" w:rsidRDefault="007012F3" w:rsidP="00D70B0E">
      <w:pPr>
        <w:pStyle w:val="Prrafodelista"/>
        <w:numPr>
          <w:ilvl w:val="2"/>
          <w:numId w:val="14"/>
        </w:numPr>
        <w:spacing w:line="240" w:lineRule="auto"/>
      </w:pPr>
      <w:r>
        <w:t>El sistema deberá indicar si el autor es exclusivo o no.</w:t>
      </w:r>
    </w:p>
    <w:p w14:paraId="38632BE0" w14:textId="2535C7ED" w:rsidR="007012F3" w:rsidRDefault="007012F3" w:rsidP="00D70B0E">
      <w:pPr>
        <w:pStyle w:val="Prrafodelista"/>
        <w:numPr>
          <w:ilvl w:val="2"/>
          <w:numId w:val="14"/>
        </w:numPr>
        <w:spacing w:line="240" w:lineRule="auto"/>
      </w:pPr>
      <w:r>
        <w:t>El sistema deberá realizar un descuento en la liquidación mensual según la exclusividad del autor.</w:t>
      </w:r>
    </w:p>
    <w:p w14:paraId="4F96F1F0" w14:textId="092005A1" w:rsidR="007012F3" w:rsidRDefault="007012F3" w:rsidP="00D70B0E">
      <w:pPr>
        <w:pStyle w:val="Prrafodelista"/>
        <w:numPr>
          <w:ilvl w:val="2"/>
          <w:numId w:val="14"/>
        </w:numPr>
        <w:spacing w:line="240" w:lineRule="auto"/>
      </w:pPr>
      <w:r>
        <w:t>El sistema deberá realizar un descuento en la liquidación mensual según la cantidad de libros impresos.</w:t>
      </w:r>
    </w:p>
    <w:p w14:paraId="6CCC5B8D" w14:textId="76869337" w:rsidR="007012F3" w:rsidRDefault="007012F3" w:rsidP="00D70B0E">
      <w:pPr>
        <w:pStyle w:val="Prrafodelista"/>
        <w:numPr>
          <w:ilvl w:val="2"/>
          <w:numId w:val="14"/>
        </w:numPr>
        <w:spacing w:line="240" w:lineRule="auto"/>
      </w:pPr>
      <w:r>
        <w:t>La editorial deberá pagar un adicional al autor por fechas extras para la firma de libro.</w:t>
      </w:r>
    </w:p>
    <w:p w14:paraId="76E1287B" w14:textId="76AB358E" w:rsidR="007012F3" w:rsidRDefault="007012F3" w:rsidP="00D70B0E">
      <w:pPr>
        <w:pStyle w:val="Prrafodelista"/>
        <w:numPr>
          <w:ilvl w:val="2"/>
          <w:numId w:val="14"/>
        </w:numPr>
        <w:spacing w:line="240" w:lineRule="auto"/>
      </w:pPr>
      <w:r>
        <w:t>El autor podrá comprar 100 ejemplares con un descuento.</w:t>
      </w:r>
    </w:p>
    <w:p w14:paraId="575A7217" w14:textId="2EAE9F27" w:rsidR="007012F3" w:rsidRDefault="007012F3" w:rsidP="00D70B0E">
      <w:pPr>
        <w:pStyle w:val="Prrafodelista"/>
        <w:numPr>
          <w:ilvl w:val="2"/>
          <w:numId w:val="14"/>
        </w:numPr>
        <w:spacing w:line="240" w:lineRule="auto"/>
      </w:pPr>
      <w:r>
        <w:t>El sistema deberá liquidar los sueldos mensualmente.</w:t>
      </w:r>
    </w:p>
    <w:p w14:paraId="4250D837" w14:textId="77777777" w:rsidR="007012F3" w:rsidRDefault="007012F3" w:rsidP="00D70B0E">
      <w:pPr>
        <w:pStyle w:val="Prrafodelista"/>
        <w:spacing w:line="240" w:lineRule="auto"/>
      </w:pPr>
    </w:p>
    <w:p w14:paraId="77382F18" w14:textId="21328C16" w:rsidR="007012F3" w:rsidRDefault="007012F3" w:rsidP="00D70B0E">
      <w:pPr>
        <w:pStyle w:val="Prrafodelista"/>
        <w:spacing w:line="240" w:lineRule="auto"/>
        <w:ind w:left="708"/>
      </w:pPr>
      <w:r>
        <w:t>Requerimientos:</w:t>
      </w:r>
      <w:r w:rsidRPr="007012F3">
        <w:t xml:space="preserve"> </w:t>
      </w:r>
      <w:r>
        <w:br/>
        <w:t xml:space="preserve">1.1 </w:t>
      </w:r>
    </w:p>
    <w:p w14:paraId="6CEF61D9" w14:textId="3CFCECDB" w:rsidR="007012F3" w:rsidRDefault="007012F3" w:rsidP="00D70B0E">
      <w:pPr>
        <w:pStyle w:val="Prrafodelista"/>
        <w:spacing w:line="240" w:lineRule="auto"/>
        <w:ind w:left="1416"/>
      </w:pPr>
      <w:r w:rsidRPr="007012F3">
        <w:t>A)</w:t>
      </w:r>
      <w:r>
        <w:t xml:space="preserve"> </w:t>
      </w:r>
      <w:r w:rsidRPr="009E30B5">
        <w:t>Tipo</w:t>
      </w:r>
      <w:r w:rsidRPr="007012F3">
        <w:t>: Funcional</w:t>
      </w:r>
    </w:p>
    <w:p w14:paraId="47E451C6" w14:textId="40955C26" w:rsidR="007012F3" w:rsidRDefault="007012F3" w:rsidP="00D70B0E">
      <w:pPr>
        <w:pStyle w:val="Prrafodelista"/>
        <w:spacing w:line="240" w:lineRule="auto"/>
        <w:ind w:left="1416"/>
      </w:pPr>
      <w:r w:rsidRPr="007012F3">
        <w:t>B)</w:t>
      </w:r>
      <w:r>
        <w:t xml:space="preserve"> </w:t>
      </w:r>
      <w:r w:rsidRPr="007012F3">
        <w:t>Origen: Req1</w:t>
      </w:r>
    </w:p>
    <w:p w14:paraId="3535AD9B" w14:textId="71BB87CF" w:rsidR="007012F3" w:rsidRDefault="007012F3" w:rsidP="00D70B0E">
      <w:pPr>
        <w:pStyle w:val="Prrafodelista"/>
        <w:spacing w:line="240" w:lineRule="auto"/>
        <w:ind w:left="1416"/>
      </w:pPr>
      <w:r w:rsidRPr="007012F3">
        <w:t>C)</w:t>
      </w:r>
      <w:r>
        <w:t xml:space="preserve"> </w:t>
      </w:r>
      <w:r w:rsidRPr="007012F3">
        <w:t xml:space="preserve">Detalle: </w:t>
      </w:r>
      <w:ins w:id="1" w:author="Jorge Tolaba" w:date="2019-05-13T17:56:00Z">
        <w:r w:rsidR="00470CF4">
          <w:t>El sistema deberá diferenciar si el autor es exclusivo o no.</w:t>
        </w:r>
      </w:ins>
      <w:del w:id="2" w:author="Jorge Tolaba" w:date="2019-05-13T17:56:00Z">
        <w:r w:rsidRPr="007012F3" w:rsidDel="00470CF4">
          <w:delText>Algunos autores firman un contrato de exclusividad, con lo cual</w:delText>
        </w:r>
        <w:r w:rsidDel="00470CF4">
          <w:delText xml:space="preserve"> </w:delText>
        </w:r>
        <w:r w:rsidRPr="007012F3" w:rsidDel="00470CF4">
          <w:delText xml:space="preserve">todas sus obras pertenecen a esta </w:delText>
        </w:r>
        <w:commentRangeStart w:id="3"/>
        <w:r w:rsidRPr="007012F3" w:rsidDel="00470CF4">
          <w:delText>editorial</w:delText>
        </w:r>
        <w:commentRangeEnd w:id="3"/>
        <w:r w:rsidR="00D54C58" w:rsidDel="00470CF4">
          <w:rPr>
            <w:rStyle w:val="Refdecomentario"/>
          </w:rPr>
          <w:commentReference w:id="3"/>
        </w:r>
        <w:r w:rsidRPr="007012F3" w:rsidDel="00470CF4">
          <w:delText>.</w:delText>
        </w:r>
      </w:del>
    </w:p>
    <w:p w14:paraId="6EBF3FAF" w14:textId="4A1F6F92" w:rsidR="007012F3" w:rsidRDefault="007012F3" w:rsidP="00D70B0E">
      <w:pPr>
        <w:pStyle w:val="Prrafodelista"/>
        <w:spacing w:line="240" w:lineRule="auto"/>
        <w:ind w:left="708"/>
      </w:pPr>
      <w:r>
        <w:t xml:space="preserve">2.1 </w:t>
      </w:r>
    </w:p>
    <w:p w14:paraId="6E7DF337" w14:textId="3D33CBC6" w:rsidR="007012F3" w:rsidRDefault="007012F3" w:rsidP="00D70B0E">
      <w:pPr>
        <w:pStyle w:val="Prrafodelista"/>
        <w:spacing w:line="240" w:lineRule="auto"/>
        <w:ind w:left="1416"/>
      </w:pPr>
      <w:r w:rsidRPr="007012F3">
        <w:t>A)</w:t>
      </w:r>
      <w:r>
        <w:t xml:space="preserve"> </w:t>
      </w:r>
      <w:r w:rsidRPr="007012F3">
        <w:t>Tipo: Funcional</w:t>
      </w:r>
      <w:r>
        <w:br/>
      </w:r>
      <w:r w:rsidRPr="007012F3">
        <w:t>B)</w:t>
      </w:r>
      <w:r>
        <w:t xml:space="preserve"> </w:t>
      </w:r>
      <w:r w:rsidRPr="007012F3">
        <w:t>Origen:</w:t>
      </w:r>
      <w:r>
        <w:t xml:space="preserve"> </w:t>
      </w:r>
      <w:r w:rsidRPr="007012F3">
        <w:t>Req2</w:t>
      </w:r>
    </w:p>
    <w:p w14:paraId="70E86DBA" w14:textId="48FFFAC5" w:rsidR="007012F3" w:rsidRDefault="007012F3" w:rsidP="00D70B0E">
      <w:pPr>
        <w:pStyle w:val="Prrafodelista"/>
        <w:spacing w:line="240" w:lineRule="auto"/>
        <w:ind w:left="1416"/>
      </w:pPr>
      <w:r w:rsidRPr="007012F3">
        <w:t>C)</w:t>
      </w:r>
      <w:r>
        <w:t xml:space="preserve"> </w:t>
      </w:r>
      <w:r w:rsidRPr="007012F3">
        <w:t xml:space="preserve">Detalle: </w:t>
      </w:r>
      <w:ins w:id="4" w:author="Jorge Tolaba" w:date="2019-05-13T17:57:00Z">
        <w:r w:rsidR="00470CF4">
          <w:t>El sistema deberá realizar un descuento del</w:t>
        </w:r>
      </w:ins>
      <w:ins w:id="5" w:author="Jorge Tolaba" w:date="2019-05-13T17:58:00Z">
        <w:r w:rsidR="00470CF4">
          <w:t xml:space="preserve"> 2% si es el autor es exclusivo y un</w:t>
        </w:r>
      </w:ins>
      <w:del w:id="6" w:author="Jorge Tolaba" w:date="2019-05-13T17:58:00Z">
        <w:r w:rsidRPr="007012F3" w:rsidDel="00470CF4">
          <w:delText>Cuando un libro sale a la venta la editorial fija el porcentaje de ganancias de este según se trate de autores exclusivos o no, 2% para el primero y</w:delText>
        </w:r>
      </w:del>
      <w:r w:rsidRPr="007012F3">
        <w:t xml:space="preserve"> 4% </w:t>
      </w:r>
      <w:ins w:id="7" w:author="Jorge Tolaba" w:date="2019-05-13T17:58:00Z">
        <w:r w:rsidR="00470CF4">
          <w:t>si no es exc</w:t>
        </w:r>
      </w:ins>
      <w:ins w:id="8" w:author="Jorge Tolaba" w:date="2019-05-13T17:59:00Z">
        <w:r w:rsidR="00470CF4">
          <w:t>l</w:t>
        </w:r>
      </w:ins>
      <w:ins w:id="9" w:author="Jorge Tolaba" w:date="2019-05-13T17:58:00Z">
        <w:r w:rsidR="00470CF4">
          <w:t>usivo.</w:t>
        </w:r>
      </w:ins>
      <w:del w:id="10" w:author="Jorge Tolaba" w:date="2019-05-13T17:58:00Z">
        <w:r w:rsidRPr="007012F3" w:rsidDel="00470CF4">
          <w:delText xml:space="preserve">para el segundo </w:delText>
        </w:r>
        <w:commentRangeStart w:id="11"/>
        <w:r w:rsidRPr="007012F3" w:rsidDel="00470CF4">
          <w:delText>caso</w:delText>
        </w:r>
        <w:commentRangeEnd w:id="11"/>
        <w:r w:rsidR="00D54C58" w:rsidDel="00470CF4">
          <w:rPr>
            <w:rStyle w:val="Refdecomentario"/>
          </w:rPr>
          <w:commentReference w:id="11"/>
        </w:r>
        <w:r w:rsidRPr="007012F3" w:rsidDel="00470CF4">
          <w:delText>.</w:delText>
        </w:r>
      </w:del>
    </w:p>
    <w:p w14:paraId="1FC67661" w14:textId="4185ECEB" w:rsidR="007012F3" w:rsidRDefault="007012F3" w:rsidP="00D70B0E">
      <w:pPr>
        <w:pStyle w:val="Prrafodelista"/>
        <w:spacing w:line="240" w:lineRule="auto"/>
        <w:ind w:left="708"/>
      </w:pPr>
      <w:r>
        <w:t xml:space="preserve">3.1 </w:t>
      </w:r>
    </w:p>
    <w:p w14:paraId="620C37E1" w14:textId="09C8A190" w:rsidR="007012F3" w:rsidRDefault="007012F3" w:rsidP="00D70B0E">
      <w:pPr>
        <w:pStyle w:val="Prrafodelista"/>
        <w:spacing w:line="240" w:lineRule="auto"/>
        <w:ind w:left="1416"/>
      </w:pPr>
      <w:r w:rsidRPr="007012F3">
        <w:t>A)</w:t>
      </w:r>
      <w:r>
        <w:t xml:space="preserve"> </w:t>
      </w:r>
      <w:r w:rsidRPr="007012F3">
        <w:t>Tipo: Funcional</w:t>
      </w:r>
    </w:p>
    <w:p w14:paraId="76FD6C9A" w14:textId="071D4825" w:rsidR="007012F3" w:rsidRDefault="007012F3" w:rsidP="00D70B0E">
      <w:pPr>
        <w:pStyle w:val="Prrafodelista"/>
        <w:spacing w:line="240" w:lineRule="auto"/>
        <w:ind w:left="1416"/>
      </w:pPr>
      <w:r w:rsidRPr="007012F3">
        <w:t>B)</w:t>
      </w:r>
      <w:r>
        <w:t xml:space="preserve"> </w:t>
      </w:r>
      <w:r w:rsidRPr="007012F3">
        <w:t>Origen:</w:t>
      </w:r>
      <w:r>
        <w:t xml:space="preserve"> </w:t>
      </w:r>
      <w:r w:rsidRPr="007012F3">
        <w:t>Req3</w:t>
      </w:r>
    </w:p>
    <w:p w14:paraId="312B0151" w14:textId="77777777" w:rsidR="00470CF4" w:rsidRDefault="007012F3" w:rsidP="00D70B0E">
      <w:pPr>
        <w:pStyle w:val="Prrafodelista"/>
        <w:spacing w:line="240" w:lineRule="auto"/>
        <w:ind w:left="1416"/>
        <w:rPr>
          <w:ins w:id="12" w:author="Jorge Tolaba" w:date="2019-05-13T18:01:00Z"/>
        </w:rPr>
      </w:pPr>
      <w:r w:rsidRPr="007012F3">
        <w:t>C)</w:t>
      </w:r>
      <w:r>
        <w:t xml:space="preserve"> </w:t>
      </w:r>
      <w:r w:rsidRPr="007012F3">
        <w:t>Detalle:</w:t>
      </w:r>
      <w:r>
        <w:t xml:space="preserve"> </w:t>
      </w:r>
      <w:ins w:id="13" w:author="Jorge Tolaba" w:date="2019-05-13T18:00:00Z">
        <w:r w:rsidR="00470CF4">
          <w:t xml:space="preserve">El sistema deberá realizar un descuento </w:t>
        </w:r>
      </w:ins>
      <w:ins w:id="14" w:author="Jorge Tolaba" w:date="2019-05-13T18:01:00Z">
        <w:r w:rsidR="00470CF4">
          <w:t>según la cantidad de libros impresos:</w:t>
        </w:r>
      </w:ins>
    </w:p>
    <w:p w14:paraId="7786E817" w14:textId="68E67651" w:rsidR="00470CF4" w:rsidRDefault="00470CF4" w:rsidP="00470CF4">
      <w:pPr>
        <w:pStyle w:val="Prrafodelista"/>
        <w:numPr>
          <w:ilvl w:val="0"/>
          <w:numId w:val="17"/>
        </w:numPr>
        <w:spacing w:line="240" w:lineRule="auto"/>
        <w:rPr>
          <w:ins w:id="15" w:author="Jorge Tolaba" w:date="2019-05-13T18:02:00Z"/>
        </w:rPr>
      </w:pPr>
      <w:ins w:id="16" w:author="Jorge Tolaba" w:date="2019-05-13T18:01:00Z">
        <w:r>
          <w:t>Menos de 1000</w:t>
        </w:r>
      </w:ins>
      <w:ins w:id="17" w:author="Jorge Tolaba" w:date="2019-05-13T18:03:00Z">
        <w:r>
          <w:t xml:space="preserve"> </w:t>
        </w:r>
      </w:ins>
      <w:ins w:id="18" w:author="Jorge Tolaba" w:date="2019-05-13T18:09:00Z">
        <w:r w:rsidR="00186380">
          <w:t>impresiones un</w:t>
        </w:r>
      </w:ins>
      <w:ins w:id="19" w:author="Jorge Tolaba" w:date="2019-05-13T18:02:00Z">
        <w:r>
          <w:t xml:space="preserve"> descuento del 10%</w:t>
        </w:r>
      </w:ins>
      <w:ins w:id="20" w:author="Jorge Tolaba" w:date="2019-05-13T18:09:00Z">
        <w:r w:rsidR="00186380">
          <w:t>.</w:t>
        </w:r>
      </w:ins>
    </w:p>
    <w:p w14:paraId="369B3C6D" w14:textId="6684026A" w:rsidR="00186380" w:rsidRDefault="00470CF4" w:rsidP="00470CF4">
      <w:pPr>
        <w:pStyle w:val="Prrafodelista"/>
        <w:numPr>
          <w:ilvl w:val="0"/>
          <w:numId w:val="17"/>
        </w:numPr>
        <w:spacing w:line="240" w:lineRule="auto"/>
        <w:rPr>
          <w:ins w:id="21" w:author="Jorge Tolaba" w:date="2019-05-13T18:09:00Z"/>
        </w:rPr>
      </w:pPr>
      <w:ins w:id="22" w:author="Jorge Tolaba" w:date="2019-05-13T18:02:00Z">
        <w:r>
          <w:t>Entre 1000 y 300</w:t>
        </w:r>
      </w:ins>
      <w:ins w:id="23" w:author="Jorge Tolaba" w:date="2019-05-13T18:03:00Z">
        <w:r>
          <w:t xml:space="preserve">0 impresiones </w:t>
        </w:r>
      </w:ins>
      <w:ins w:id="24" w:author="Jorge Tolaba" w:date="2019-05-13T18:09:00Z">
        <w:r w:rsidR="00186380">
          <w:t>un descuento del 5%.</w:t>
        </w:r>
      </w:ins>
    </w:p>
    <w:p w14:paraId="715D8EC5" w14:textId="2751C867" w:rsidR="00186380" w:rsidRDefault="00186380" w:rsidP="00470CF4">
      <w:pPr>
        <w:pStyle w:val="Prrafodelista"/>
        <w:numPr>
          <w:ilvl w:val="0"/>
          <w:numId w:val="17"/>
        </w:numPr>
        <w:spacing w:line="240" w:lineRule="auto"/>
        <w:rPr>
          <w:ins w:id="25" w:author="Jorge Tolaba" w:date="2019-05-13T18:09:00Z"/>
        </w:rPr>
      </w:pPr>
      <w:ins w:id="26" w:author="Jorge Tolaba" w:date="2019-05-13T18:10:00Z">
        <w:r>
          <w:t>Mas de 3000 impresiones un descuento del 3%.</w:t>
        </w:r>
      </w:ins>
    </w:p>
    <w:p w14:paraId="5B56AADE" w14:textId="298821C3" w:rsidR="007012F3" w:rsidDel="00186380" w:rsidRDefault="007012F3">
      <w:pPr>
        <w:pStyle w:val="Prrafodelista"/>
        <w:numPr>
          <w:ilvl w:val="0"/>
          <w:numId w:val="17"/>
        </w:numPr>
        <w:spacing w:line="240" w:lineRule="auto"/>
        <w:rPr>
          <w:del w:id="27" w:author="Jorge Tolaba" w:date="2019-05-13T18:09:00Z"/>
        </w:rPr>
        <w:pPrChange w:id="28" w:author="Jorge Tolaba" w:date="2019-05-13T18:01:00Z">
          <w:pPr>
            <w:pStyle w:val="Prrafodelista"/>
            <w:spacing w:line="240" w:lineRule="auto"/>
            <w:ind w:left="1416"/>
          </w:pPr>
        </w:pPrChange>
      </w:pPr>
      <w:del w:id="29" w:author="Jorge Tolaba" w:date="2019-05-13T18:01:00Z">
        <w:r w:rsidRPr="007012F3" w:rsidDel="00470CF4">
          <w:delText xml:space="preserve">Cuando un libro sale a la venta la editorial fija el porcentaje de ganancias de este según la cantidad de ejemplares impresos, </w:delText>
        </w:r>
      </w:del>
      <w:del w:id="30" w:author="Jorge Tolaba" w:date="2019-05-13T18:09:00Z">
        <w:r w:rsidRPr="007012F3" w:rsidDel="00186380">
          <w:delText>si es menor de 1000, el porcen</w:delText>
        </w:r>
      </w:del>
      <w:del w:id="31" w:author="Jorge Tolaba" w:date="2019-05-13T18:02:00Z">
        <w:r w:rsidRPr="007012F3" w:rsidDel="00470CF4">
          <w:delText>ta</w:delText>
        </w:r>
      </w:del>
      <w:del w:id="32" w:author="Jorge Tolaba" w:date="2019-05-13T18:09:00Z">
        <w:r w:rsidRPr="007012F3" w:rsidDel="00186380">
          <w:delText>je es del 10%, si esta entre 1000 y 3000, el porcentaje destinado a la editorial es del 5% y si supera esa cantidad es del 3%</w:delText>
        </w:r>
        <w:r w:rsidDel="00186380">
          <w:delText>.</w:delText>
        </w:r>
      </w:del>
    </w:p>
    <w:p w14:paraId="26E5F6BF" w14:textId="02680E52" w:rsidR="007012F3" w:rsidRDefault="007012F3" w:rsidP="00D70B0E">
      <w:pPr>
        <w:pStyle w:val="Prrafodelista"/>
        <w:spacing w:line="240" w:lineRule="auto"/>
        <w:ind w:left="708"/>
      </w:pPr>
      <w:r>
        <w:t xml:space="preserve">4.1 </w:t>
      </w:r>
    </w:p>
    <w:p w14:paraId="10FE9D0B" w14:textId="533F9BB4" w:rsidR="007012F3" w:rsidRDefault="007012F3" w:rsidP="00D70B0E">
      <w:pPr>
        <w:pStyle w:val="Prrafodelista"/>
        <w:spacing w:line="240" w:lineRule="auto"/>
        <w:ind w:left="1416"/>
      </w:pPr>
      <w:r w:rsidRPr="007012F3">
        <w:t>A)</w:t>
      </w:r>
      <w:r>
        <w:t xml:space="preserve"> </w:t>
      </w:r>
      <w:r w:rsidRPr="007012F3">
        <w:t>Tipo: Funcional</w:t>
      </w:r>
    </w:p>
    <w:p w14:paraId="5C418C57" w14:textId="4A451A23" w:rsidR="007012F3" w:rsidRDefault="007012F3" w:rsidP="00D70B0E">
      <w:pPr>
        <w:pStyle w:val="Prrafodelista"/>
        <w:spacing w:line="240" w:lineRule="auto"/>
        <w:ind w:left="1416"/>
      </w:pPr>
      <w:r w:rsidRPr="007012F3">
        <w:t>B)</w:t>
      </w:r>
      <w:r>
        <w:t xml:space="preserve"> </w:t>
      </w:r>
      <w:r w:rsidRPr="007012F3">
        <w:t>Origen: Req4</w:t>
      </w:r>
    </w:p>
    <w:p w14:paraId="4EB19B89" w14:textId="5FD82CAA" w:rsidR="007012F3" w:rsidRDefault="007012F3" w:rsidP="00D70B0E">
      <w:pPr>
        <w:pStyle w:val="Prrafodelista"/>
        <w:spacing w:line="240" w:lineRule="auto"/>
        <w:ind w:left="1416"/>
        <w:rPr>
          <w:ins w:id="33" w:author="Jorge Tolaba" w:date="2019-05-13T20:53:00Z"/>
        </w:rPr>
      </w:pPr>
      <w:r w:rsidRPr="007012F3">
        <w:t>C)</w:t>
      </w:r>
      <w:r>
        <w:t xml:space="preserve"> </w:t>
      </w:r>
      <w:r w:rsidRPr="007012F3">
        <w:t xml:space="preserve">Detalle: </w:t>
      </w:r>
      <w:del w:id="34" w:author="Jorge Tolaba" w:date="2019-05-13T20:54:00Z">
        <w:r w:rsidRPr="007012F3" w:rsidDel="00F311DB">
          <w:delText>Si la editorial desea agregar una fecha más deberá pagarle al autor el adicional. Este importe se agregará en la liquidación mensual, para ello tendrá en cuenta los ejemplares vendidos, si el evento es día de semana o fin de semana/</w:delText>
        </w:r>
        <w:r w:rsidDel="00F311DB">
          <w:delText xml:space="preserve"> </w:delText>
        </w:r>
        <w:r w:rsidRPr="007012F3" w:rsidDel="00F311DB">
          <w:delText>feriado, la cantidad de horas y si el autor es exclusivo o no.</w:delText>
        </w:r>
      </w:del>
      <w:ins w:id="35" w:author="Jorge Tolaba" w:date="2019-05-13T20:50:00Z">
        <w:r w:rsidR="00F311DB">
          <w:t>El sistema deberá contar con un módulo para gestiona</w:t>
        </w:r>
      </w:ins>
      <w:ins w:id="36" w:author="Jorge Tolaba" w:date="2019-05-13T20:51:00Z">
        <w:r w:rsidR="00F311DB">
          <w:t>r las fechas en las cuales se firman los libros. Deberá permitir agregar fechas extras</w:t>
        </w:r>
      </w:ins>
      <w:ins w:id="37" w:author="Jorge Tolaba" w:date="2019-05-13T20:52:00Z">
        <w:r w:rsidR="00F311DB">
          <w:t xml:space="preserve"> según la editorial lo requiera, </w:t>
        </w:r>
      </w:ins>
      <w:ins w:id="38" w:author="Jorge Tolaba" w:date="2019-05-13T20:51:00Z">
        <w:r w:rsidR="00F311DB">
          <w:t xml:space="preserve">las cuales </w:t>
        </w:r>
      </w:ins>
      <w:ins w:id="39" w:author="Jorge Tolaba" w:date="2019-05-13T20:52:00Z">
        <w:r w:rsidR="00F311DB">
          <w:t xml:space="preserve">impactarán en la liquidación mensual del autor. </w:t>
        </w:r>
      </w:ins>
      <w:ins w:id="40" w:author="Jorge Tolaba" w:date="2019-05-13T20:53:00Z">
        <w:r w:rsidR="00F311DB">
          <w:t>Se deberá tomar en cuenta los siguientes atributos:</w:t>
        </w:r>
      </w:ins>
    </w:p>
    <w:p w14:paraId="14185C9E" w14:textId="1C87363F" w:rsidR="00F311DB" w:rsidRDefault="00F311DB" w:rsidP="00F311DB">
      <w:pPr>
        <w:pStyle w:val="Prrafodelista"/>
        <w:numPr>
          <w:ilvl w:val="0"/>
          <w:numId w:val="20"/>
        </w:numPr>
        <w:spacing w:line="240" w:lineRule="auto"/>
        <w:rPr>
          <w:ins w:id="41" w:author="Jorge Tolaba" w:date="2019-05-13T20:53:00Z"/>
        </w:rPr>
      </w:pPr>
      <w:ins w:id="42" w:author="Jorge Tolaba" w:date="2019-05-13T20:53:00Z">
        <w:r>
          <w:t>Cantidad de ejemplares vendidos.</w:t>
        </w:r>
      </w:ins>
    </w:p>
    <w:p w14:paraId="0A38BFAB" w14:textId="64ED0B08" w:rsidR="00F311DB" w:rsidRDefault="00F311DB" w:rsidP="00F311DB">
      <w:pPr>
        <w:pStyle w:val="Prrafodelista"/>
        <w:numPr>
          <w:ilvl w:val="0"/>
          <w:numId w:val="20"/>
        </w:numPr>
        <w:spacing w:line="240" w:lineRule="auto"/>
        <w:rPr>
          <w:ins w:id="43" w:author="Jorge Tolaba" w:date="2019-05-13T20:54:00Z"/>
        </w:rPr>
      </w:pPr>
      <w:ins w:id="44" w:author="Jorge Tolaba" w:date="2019-05-13T20:53:00Z">
        <w:r>
          <w:t>Si la fecha de firma de libro</w:t>
        </w:r>
      </w:ins>
      <w:ins w:id="45" w:author="Jorge Tolaba" w:date="2019-05-13T20:54:00Z">
        <w:r>
          <w:t>s es fin de semana o feriado.</w:t>
        </w:r>
      </w:ins>
    </w:p>
    <w:p w14:paraId="74CD3148" w14:textId="72E9744A" w:rsidR="00F311DB" w:rsidRDefault="00F311DB" w:rsidP="00F311DB">
      <w:pPr>
        <w:pStyle w:val="Prrafodelista"/>
        <w:numPr>
          <w:ilvl w:val="0"/>
          <w:numId w:val="20"/>
        </w:numPr>
        <w:spacing w:line="240" w:lineRule="auto"/>
        <w:rPr>
          <w:ins w:id="46" w:author="Jorge Tolaba" w:date="2019-05-13T20:54:00Z"/>
        </w:rPr>
      </w:pPr>
      <w:ins w:id="47" w:author="Jorge Tolaba" w:date="2019-05-13T20:54:00Z">
        <w:r>
          <w:t>Duración del evento.</w:t>
        </w:r>
      </w:ins>
    </w:p>
    <w:p w14:paraId="011F2AAE" w14:textId="59870A72" w:rsidR="00F311DB" w:rsidRDefault="00F311DB" w:rsidP="00F311DB">
      <w:pPr>
        <w:pStyle w:val="Prrafodelista"/>
        <w:numPr>
          <w:ilvl w:val="0"/>
          <w:numId w:val="20"/>
        </w:numPr>
        <w:spacing w:line="240" w:lineRule="auto"/>
        <w:pPrChange w:id="48" w:author="Jorge Tolaba" w:date="2019-05-13T20:53:00Z">
          <w:pPr>
            <w:pStyle w:val="Prrafodelista"/>
            <w:spacing w:line="240" w:lineRule="auto"/>
            <w:ind w:left="1416"/>
          </w:pPr>
        </w:pPrChange>
      </w:pPr>
      <w:ins w:id="49" w:author="Jorge Tolaba" w:date="2019-05-13T20:54:00Z">
        <w:r>
          <w:t>Si el autor es exclusivo o no.</w:t>
        </w:r>
      </w:ins>
    </w:p>
    <w:p w14:paraId="0EA8AB84" w14:textId="50A24ACD" w:rsidR="007012F3" w:rsidRDefault="007012F3" w:rsidP="00D70B0E">
      <w:pPr>
        <w:pStyle w:val="Prrafodelista"/>
        <w:spacing w:line="240" w:lineRule="auto"/>
        <w:ind w:left="708"/>
      </w:pPr>
      <w:r>
        <w:t xml:space="preserve">5.1 </w:t>
      </w:r>
    </w:p>
    <w:p w14:paraId="34998840" w14:textId="010CC191" w:rsidR="007012F3" w:rsidRDefault="007012F3" w:rsidP="00D70B0E">
      <w:pPr>
        <w:pStyle w:val="Prrafodelista"/>
        <w:spacing w:line="240" w:lineRule="auto"/>
        <w:ind w:left="1416"/>
      </w:pPr>
      <w:r w:rsidRPr="007012F3">
        <w:t>A)</w:t>
      </w:r>
      <w:r>
        <w:t xml:space="preserve"> </w:t>
      </w:r>
      <w:r w:rsidRPr="007012F3">
        <w:t>Tipo: Funcional</w:t>
      </w:r>
    </w:p>
    <w:p w14:paraId="1B045794" w14:textId="2BC9C175" w:rsidR="007012F3" w:rsidRDefault="007012F3" w:rsidP="00D70B0E">
      <w:pPr>
        <w:pStyle w:val="Prrafodelista"/>
        <w:spacing w:line="240" w:lineRule="auto"/>
        <w:ind w:left="1416"/>
      </w:pPr>
      <w:r w:rsidRPr="007012F3">
        <w:t>B)</w:t>
      </w:r>
      <w:r>
        <w:t xml:space="preserve"> </w:t>
      </w:r>
      <w:r w:rsidRPr="007012F3">
        <w:t xml:space="preserve">Origen: </w:t>
      </w:r>
      <w:ins w:id="50" w:author="Jorge Tolaba" w:date="2019-05-13T18:24:00Z">
        <w:r w:rsidR="00FF3E06">
          <w:t>Req5</w:t>
        </w:r>
      </w:ins>
      <w:commentRangeStart w:id="51"/>
      <w:del w:id="52" w:author="Jorge Tolaba" w:date="2019-05-13T18:24:00Z">
        <w:r w:rsidRPr="007012F3" w:rsidDel="00FF3E06">
          <w:delText>Req5</w:delText>
        </w:r>
        <w:commentRangeEnd w:id="51"/>
        <w:r w:rsidR="00D54C58" w:rsidDel="00FF3E06">
          <w:rPr>
            <w:rStyle w:val="Refdecomentario"/>
          </w:rPr>
          <w:commentReference w:id="51"/>
        </w:r>
      </w:del>
    </w:p>
    <w:p w14:paraId="69C140EE" w14:textId="76F4A197" w:rsidR="007012F3" w:rsidRDefault="007012F3" w:rsidP="00D70B0E">
      <w:pPr>
        <w:pStyle w:val="Prrafodelista"/>
        <w:spacing w:line="240" w:lineRule="auto"/>
        <w:ind w:left="1416"/>
      </w:pPr>
      <w:r w:rsidRPr="007012F3">
        <w:t>C)</w:t>
      </w:r>
      <w:r>
        <w:t xml:space="preserve"> </w:t>
      </w:r>
      <w:r w:rsidRPr="007012F3">
        <w:t>Detalle:</w:t>
      </w:r>
      <w:r>
        <w:t xml:space="preserve"> </w:t>
      </w:r>
      <w:del w:id="53" w:author="Jorge Tolaba" w:date="2019-05-13T18:20:00Z">
        <w:r w:rsidRPr="007012F3" w:rsidDel="00FF3E06">
          <w:delText>Cada autor recibe 100 ejemplares en forma gratuita de su libro, y si lo desea puede solicitar 100 más pagando el 50% a la editorial el 50% de las ganancias que le corresponden.</w:delText>
        </w:r>
      </w:del>
      <w:ins w:id="54" w:author="Jorge Tolaba" w:date="2019-05-13T20:57:00Z">
        <w:r w:rsidR="00F311DB">
          <w:t>El</w:t>
        </w:r>
      </w:ins>
      <w:ins w:id="55" w:author="Jorge Tolaba" w:date="2019-05-13T20:58:00Z">
        <w:r w:rsidR="00F311DB">
          <w:t xml:space="preserve"> sistema debe permitirle al autor comprar hasta 100 ejemplares con un 50% de descuento.</w:t>
        </w:r>
      </w:ins>
      <w:ins w:id="56" w:author="Jorge Tolaba" w:date="2019-05-13T18:22:00Z">
        <w:r w:rsidR="00FF3E06">
          <w:t xml:space="preserve"> </w:t>
        </w:r>
      </w:ins>
      <w:ins w:id="57" w:author="Jorge Tolaba" w:date="2019-05-13T20:58:00Z">
        <w:r w:rsidR="00F311DB">
          <w:t>Si el autor desea adquirir una mayor cantidad, los restantes no contarán con el descuento.</w:t>
        </w:r>
      </w:ins>
    </w:p>
    <w:p w14:paraId="35E4ECD6" w14:textId="4653C1FF" w:rsidR="007012F3" w:rsidRDefault="007012F3" w:rsidP="007012F3">
      <w:pPr>
        <w:pStyle w:val="Prrafodelista"/>
        <w:ind w:left="708"/>
      </w:pPr>
      <w:r>
        <w:lastRenderedPageBreak/>
        <w:t>6.1</w:t>
      </w:r>
    </w:p>
    <w:p w14:paraId="384A7734" w14:textId="5B2327AE" w:rsidR="007012F3" w:rsidRDefault="007012F3" w:rsidP="007012F3">
      <w:pPr>
        <w:pStyle w:val="Prrafodelista"/>
        <w:ind w:left="1416"/>
      </w:pPr>
      <w:r w:rsidRPr="007012F3">
        <w:t>A)</w:t>
      </w:r>
      <w:r>
        <w:t xml:space="preserve"> </w:t>
      </w:r>
      <w:r w:rsidRPr="007012F3">
        <w:t>Tipo: Funcional</w:t>
      </w:r>
    </w:p>
    <w:p w14:paraId="7DAC8B0C" w14:textId="0F5C1876" w:rsidR="007012F3" w:rsidRDefault="007012F3" w:rsidP="007012F3">
      <w:pPr>
        <w:pStyle w:val="Prrafodelista"/>
        <w:ind w:left="1416"/>
      </w:pPr>
      <w:r w:rsidRPr="007012F3">
        <w:t>B)</w:t>
      </w:r>
      <w:r>
        <w:t xml:space="preserve"> </w:t>
      </w:r>
      <w:r w:rsidRPr="007012F3">
        <w:t>Origen: Req2, Req3, Req4</w:t>
      </w:r>
    </w:p>
    <w:p w14:paraId="154A80FB" w14:textId="350BBCF9" w:rsidR="00FF3E06" w:rsidRDefault="007012F3" w:rsidP="007012F3">
      <w:pPr>
        <w:pStyle w:val="Prrafodelista"/>
        <w:ind w:left="1416"/>
        <w:rPr>
          <w:ins w:id="58" w:author="Jorge Tolaba" w:date="2019-05-13T18:30:00Z"/>
        </w:rPr>
      </w:pPr>
      <w:r w:rsidRPr="007012F3">
        <w:t>C)</w:t>
      </w:r>
      <w:r>
        <w:t xml:space="preserve"> </w:t>
      </w:r>
      <w:commentRangeStart w:id="59"/>
      <w:del w:id="60" w:author="Jorge Tolaba" w:date="2019-05-13T18:32:00Z">
        <w:r w:rsidRPr="007012F3" w:rsidDel="00C545E0">
          <w:delText>Detalle</w:delText>
        </w:r>
        <w:commentRangeEnd w:id="59"/>
        <w:r w:rsidR="00A73CFE" w:rsidDel="00C545E0">
          <w:rPr>
            <w:rStyle w:val="Refdecomentario"/>
          </w:rPr>
          <w:commentReference w:id="59"/>
        </w:r>
      </w:del>
      <w:ins w:id="61" w:author="Jorge Tolaba" w:date="2019-05-13T18:32:00Z">
        <w:r w:rsidR="00C545E0">
          <w:t>Detalle</w:t>
        </w:r>
      </w:ins>
      <w:r w:rsidRPr="007012F3">
        <w:t xml:space="preserve">: El sistema deberá realizar la liquidación mensual </w:t>
      </w:r>
      <w:ins w:id="62" w:author="Jorge Tolaba" w:date="2019-05-13T18:25:00Z">
        <w:r w:rsidR="00FF3E06">
          <w:t>con los siguientes descuentos</w:t>
        </w:r>
      </w:ins>
      <w:ins w:id="63" w:author="Jorge Tolaba" w:date="2019-05-13T18:29:00Z">
        <w:r w:rsidR="00C545E0">
          <w:t xml:space="preserve"> y acreditacione</w:t>
        </w:r>
      </w:ins>
      <w:ins w:id="64" w:author="Jorge Tolaba" w:date="2019-05-13T18:30:00Z">
        <w:r w:rsidR="00C545E0">
          <w:t>s</w:t>
        </w:r>
      </w:ins>
      <w:ins w:id="65" w:author="Jorge Tolaba" w:date="2019-05-13T18:25:00Z">
        <w:r w:rsidR="00FF3E06">
          <w:t xml:space="preserve">: </w:t>
        </w:r>
      </w:ins>
    </w:p>
    <w:p w14:paraId="769E467F" w14:textId="12FAFFDB" w:rsidR="00C545E0" w:rsidRDefault="00C545E0" w:rsidP="007012F3">
      <w:pPr>
        <w:pStyle w:val="Prrafodelista"/>
        <w:ind w:left="1416"/>
        <w:rPr>
          <w:ins w:id="66" w:author="Jorge Tolaba" w:date="2019-05-13T18:26:00Z"/>
        </w:rPr>
      </w:pPr>
      <w:ins w:id="67" w:author="Jorge Tolaba" w:date="2019-05-13T18:30:00Z">
        <w:r>
          <w:t>Descuentos</w:t>
        </w:r>
      </w:ins>
    </w:p>
    <w:p w14:paraId="262643C0" w14:textId="6FB03668" w:rsidR="007012F3" w:rsidRDefault="00FF3E06" w:rsidP="00FF3E06">
      <w:pPr>
        <w:pStyle w:val="Prrafodelista"/>
        <w:numPr>
          <w:ilvl w:val="0"/>
          <w:numId w:val="18"/>
        </w:numPr>
        <w:rPr>
          <w:ins w:id="68" w:author="Jorge Tolaba" w:date="2019-05-13T18:26:00Z"/>
        </w:rPr>
      </w:pPr>
      <w:ins w:id="69" w:author="Jorge Tolaba" w:date="2019-05-13T18:26:00Z">
        <w:r>
          <w:t>Exc</w:t>
        </w:r>
      </w:ins>
      <w:ins w:id="70" w:author="Jorge Tolaba" w:date="2019-05-13T18:25:00Z">
        <w:r>
          <w:t>lusividad del autor</w:t>
        </w:r>
      </w:ins>
      <w:ins w:id="71" w:author="Jorge Tolaba" w:date="2019-05-13T18:26:00Z">
        <w:r>
          <w:t xml:space="preserve"> indicado en el Req2</w:t>
        </w:r>
      </w:ins>
      <w:del w:id="72" w:author="Jorge Tolaba" w:date="2019-05-13T18:25:00Z">
        <w:r w:rsidR="007012F3" w:rsidRPr="007012F3" w:rsidDel="00FF3E06">
          <w:delText>con los descuentos debidos y mencionados.</w:delText>
        </w:r>
      </w:del>
    </w:p>
    <w:p w14:paraId="426A36FA" w14:textId="664BFF09" w:rsidR="00FF3E06" w:rsidRDefault="00FF3E06">
      <w:pPr>
        <w:pStyle w:val="Prrafodelista"/>
        <w:numPr>
          <w:ilvl w:val="0"/>
          <w:numId w:val="18"/>
        </w:numPr>
        <w:pPrChange w:id="73" w:author="Jorge Tolaba" w:date="2019-05-13T18:29:00Z">
          <w:pPr>
            <w:pStyle w:val="Prrafodelista"/>
            <w:ind w:left="1416"/>
          </w:pPr>
        </w:pPrChange>
      </w:pPr>
      <w:ins w:id="74" w:author="Jorge Tolaba" w:date="2019-05-13T18:26:00Z">
        <w:r>
          <w:t>Cant</w:t>
        </w:r>
      </w:ins>
      <w:ins w:id="75" w:author="Jorge Tolaba" w:date="2019-05-13T18:27:00Z">
        <w:r>
          <w:t>idad de libros impresos como indica en el Req3</w:t>
        </w:r>
      </w:ins>
      <w:ins w:id="76" w:author="Jorge Tolaba" w:date="2019-05-13T18:31:00Z">
        <w:r w:rsidR="00C545E0">
          <w:t>.</w:t>
        </w:r>
      </w:ins>
    </w:p>
    <w:p w14:paraId="67C86F20" w14:textId="68985855" w:rsidR="007012F3" w:rsidRDefault="00C545E0" w:rsidP="00C545E0">
      <w:pPr>
        <w:pStyle w:val="Prrafodelista"/>
        <w:ind w:left="1416"/>
        <w:rPr>
          <w:ins w:id="77" w:author="Jorge Tolaba" w:date="2019-05-13T18:30:00Z"/>
        </w:rPr>
      </w:pPr>
      <w:ins w:id="78" w:author="Jorge Tolaba" w:date="2019-05-13T18:30:00Z">
        <w:r>
          <w:t>Acreditaciones:</w:t>
        </w:r>
      </w:ins>
    </w:p>
    <w:p w14:paraId="3781B2D6" w14:textId="27F1F836" w:rsidR="00C545E0" w:rsidRDefault="00C545E0">
      <w:pPr>
        <w:pStyle w:val="Prrafodelista"/>
        <w:numPr>
          <w:ilvl w:val="0"/>
          <w:numId w:val="19"/>
        </w:numPr>
        <w:pPrChange w:id="79" w:author="Jorge Tolaba" w:date="2019-05-13T18:30:00Z">
          <w:pPr>
            <w:pStyle w:val="Prrafodelista"/>
            <w:ind w:left="708"/>
          </w:pPr>
        </w:pPrChange>
      </w:pPr>
      <w:ins w:id="80" w:author="Jorge Tolaba" w:date="2019-05-13T18:31:00Z">
        <w:r>
          <w:t>Adicional por nuevas fechas para la firma de libros.</w:t>
        </w:r>
      </w:ins>
    </w:p>
    <w:p w14:paraId="730B1219" w14:textId="470180C5" w:rsidR="00D70B0E" w:rsidRDefault="00FF165C" w:rsidP="00D70B0E">
      <w:pPr>
        <w:pStyle w:val="Prrafodelista"/>
        <w:numPr>
          <w:ilvl w:val="0"/>
          <w:numId w:val="3"/>
        </w:numPr>
        <w:spacing w:line="240" w:lineRule="auto"/>
      </w:pPr>
      <w:r w:rsidRPr="00FF165C">
        <w:rPr>
          <w:b/>
        </w:rPr>
        <w:t>Sr Vites.</w:t>
      </w:r>
      <w:r w:rsidR="00D70B0E">
        <w:br/>
        <w:t>Etapa: Relevamiento. Creación de un sistema de administración de compras.</w:t>
      </w:r>
    </w:p>
    <w:p w14:paraId="0AC241F2" w14:textId="77777777" w:rsidR="00D70B0E" w:rsidRDefault="00D70B0E" w:rsidP="00D70B0E">
      <w:pPr>
        <w:spacing w:line="240" w:lineRule="auto"/>
        <w:ind w:left="360" w:firstLine="348"/>
      </w:pPr>
      <w:r>
        <w:t>Requisitos:</w:t>
      </w:r>
    </w:p>
    <w:p w14:paraId="596893F0" w14:textId="2844EE08" w:rsidR="00D70B0E" w:rsidRDefault="00D70B0E" w:rsidP="00D70B0E">
      <w:pPr>
        <w:spacing w:line="240" w:lineRule="auto"/>
        <w:ind w:left="708"/>
      </w:pPr>
      <w:commentRangeStart w:id="81"/>
      <w:del w:id="82" w:author="Jorge Tolaba" w:date="2019-05-13T18:32:00Z">
        <w:r w:rsidDel="00C545E0">
          <w:delText>1</w:delText>
        </w:r>
      </w:del>
      <w:ins w:id="83" w:author="Jorge Tolaba" w:date="2019-05-13T18:32:00Z">
        <w:r w:rsidR="00C545E0">
          <w:t>1.</w:t>
        </w:r>
      </w:ins>
      <w:del w:id="84" w:author="Jorge Tolaba" w:date="2019-05-13T18:32:00Z">
        <w:r w:rsidDel="00C545E0">
          <w:delText>.</w:delText>
        </w:r>
      </w:del>
      <w:commentRangeEnd w:id="81"/>
      <w:r w:rsidR="00A73CFE">
        <w:rPr>
          <w:rStyle w:val="Refdecomentario"/>
        </w:rPr>
        <w:commentReference w:id="81"/>
      </w:r>
      <w:r>
        <w:t xml:space="preserve">    El </w:t>
      </w:r>
      <w:del w:id="85" w:author="Jorge Tolaba" w:date="2019-05-13T18:19:00Z">
        <w:r w:rsidDel="00FF3E06">
          <w:delText xml:space="preserve">nuevo </w:delText>
        </w:r>
      </w:del>
      <w:ins w:id="86" w:author="Jorge Tolaba" w:date="2019-05-13T18:19:00Z">
        <w:r w:rsidR="00FF3E06">
          <w:t xml:space="preserve">sistema debe contar con un  </w:t>
        </w:r>
      </w:ins>
      <w:r>
        <w:t xml:space="preserve">módulo de eventos </w:t>
      </w:r>
      <w:ins w:id="87" w:author="Jorge Tolaba" w:date="2019-05-13T18:20:00Z">
        <w:r w:rsidR="00FF3E06">
          <w:t xml:space="preserve">que le </w:t>
        </w:r>
      </w:ins>
      <w:del w:id="88" w:author="Jorge Tolaba" w:date="2019-05-13T18:20:00Z">
        <w:r w:rsidDel="00FF3E06">
          <w:delText>debe permitir</w:delText>
        </w:r>
      </w:del>
      <w:ins w:id="89" w:author="Jorge Tolaba" w:date="2019-05-13T18:20:00Z">
        <w:r w:rsidR="00FF3E06">
          <w:t>permitirá</w:t>
        </w:r>
      </w:ins>
      <w:del w:id="90" w:author="Jorge Tolaba" w:date="2019-05-13T18:20:00Z">
        <w:r w:rsidDel="00FF3E06">
          <w:delText>le</w:delText>
        </w:r>
      </w:del>
      <w:r>
        <w:t xml:space="preserve"> generar los pedidos de servicios de catering y el personal necesario</w:t>
      </w:r>
      <w:ins w:id="91" w:author="Jorge Tolaba" w:date="2019-05-13T18:19:00Z">
        <w:r w:rsidR="00FF3E06">
          <w:t>.</w:t>
        </w:r>
      </w:ins>
      <w:del w:id="92" w:author="Jorge Tolaba" w:date="2019-05-13T18:19:00Z">
        <w:r w:rsidDel="00FF3E06">
          <w:delText>, llamar por teléfono al encargado del salón para coordinar la distribución física de los asistentes.</w:delText>
        </w:r>
      </w:del>
      <w:r>
        <w:t xml:space="preserve"> </w:t>
      </w:r>
    </w:p>
    <w:p w14:paraId="1C0052C7" w14:textId="5E366ACB" w:rsidR="00D70B0E" w:rsidRDefault="00D70B0E" w:rsidP="00D70B0E">
      <w:pPr>
        <w:spacing w:line="240" w:lineRule="auto"/>
        <w:ind w:left="708"/>
      </w:pPr>
      <w:r>
        <w:t>2.    Como su trabajo es muy dinámico debe poder acceder desde cualquier locutorio (o acceso a Internet) a la aplicación para verificar los eventos pendientes.</w:t>
      </w:r>
    </w:p>
    <w:p w14:paraId="5374680B" w14:textId="733F8239" w:rsidR="00D70B0E" w:rsidRDefault="00D70B0E" w:rsidP="00D70B0E">
      <w:pPr>
        <w:spacing w:line="240" w:lineRule="auto"/>
        <w:ind w:left="708"/>
      </w:pPr>
      <w:r>
        <w:t xml:space="preserve">3.    La prestación del servicio comienza cuando el cliente se presenta en operaciones con una solicitud preliminar entregada por Marketing cuando fue asesorado. Julián, asistente de Operaciones verifica los datos de la solicitud contra el informe que envía Marketing sobre los clientes asesorados si los datos son correctos se verifica la factibilidad del proyecto. </w:t>
      </w:r>
    </w:p>
    <w:p w14:paraId="33C86056" w14:textId="6A58A6DB" w:rsidR="00D70B0E" w:rsidRDefault="00D70B0E" w:rsidP="00D70B0E">
      <w:pPr>
        <w:spacing w:line="240" w:lineRule="auto"/>
        <w:ind w:left="708"/>
      </w:pPr>
      <w:r>
        <w:t xml:space="preserve">4.    Si está todo bien se genera el contrato de prestación de servicios por duplicado. Se entrega el duplicado al cliente y el original se envía a Cobros quien archiva en el bibliorato verde. Además, se genera una nota de Servicios Conformado que se envía a Marketing. </w:t>
      </w:r>
    </w:p>
    <w:p w14:paraId="2924A420" w14:textId="7C554EDA" w:rsidR="00D70B0E" w:rsidRDefault="00D70B0E" w:rsidP="00D70B0E">
      <w:pPr>
        <w:spacing w:line="240" w:lineRule="auto"/>
        <w:ind w:left="708"/>
      </w:pPr>
      <w:r>
        <w:t>5.    Julián solicitó especialmente que la interfase de ingreso de datos sea Windows ya que sería más amigable y moderna que la del sistema anterior que era una interfase tipo texto.</w:t>
      </w:r>
    </w:p>
    <w:p w14:paraId="45124516" w14:textId="68350CBF" w:rsidR="00D70B0E" w:rsidRDefault="00D70B0E" w:rsidP="00D66728">
      <w:pPr>
        <w:spacing w:line="240" w:lineRule="auto"/>
        <w:ind w:left="708"/>
      </w:pPr>
      <w:r>
        <w:t xml:space="preserve">6.    Toda esta operatoria debe llevarse a cabo mediante una operación de </w:t>
      </w:r>
      <w:proofErr w:type="spellStart"/>
      <w:r>
        <w:t>workflow</w:t>
      </w:r>
      <w:proofErr w:type="spellEnd"/>
      <w:r>
        <w:t xml:space="preserve"> o flujo de trabajo automatizado en el sistema.</w:t>
      </w:r>
    </w:p>
    <w:p w14:paraId="68F12825" w14:textId="77777777" w:rsidR="00D70B0E" w:rsidRDefault="00D70B0E" w:rsidP="00D70B0E">
      <w:pPr>
        <w:ind w:left="360"/>
      </w:pPr>
      <w:r>
        <w:t xml:space="preserve">Requerimientos: </w:t>
      </w:r>
    </w:p>
    <w:p w14:paraId="152A623C" w14:textId="77777777" w:rsidR="00D70B0E" w:rsidRDefault="00D70B0E" w:rsidP="00D66728">
      <w:pPr>
        <w:spacing w:line="240" w:lineRule="auto"/>
        <w:ind w:left="360" w:firstLine="348"/>
      </w:pPr>
      <w:r>
        <w:t xml:space="preserve">1.1 </w:t>
      </w:r>
    </w:p>
    <w:p w14:paraId="044CE146" w14:textId="47CB30D5" w:rsidR="00D70B0E" w:rsidRDefault="00D70B0E" w:rsidP="00D66728">
      <w:pPr>
        <w:spacing w:line="240" w:lineRule="auto"/>
        <w:ind w:left="1416"/>
      </w:pPr>
      <w:r>
        <w:t>A) Tipo: Funcional</w:t>
      </w:r>
      <w:r w:rsidR="00D66728">
        <w:br/>
        <w:t>B)</w:t>
      </w:r>
      <w:r w:rsidR="00D66728" w:rsidRPr="00D66728">
        <w:t xml:space="preserve"> </w:t>
      </w:r>
      <w:r w:rsidR="00D66728">
        <w:t>Origen: Requisito 1</w:t>
      </w:r>
      <w:r w:rsidR="00D66728">
        <w:br/>
      </w:r>
      <w:r>
        <w:t xml:space="preserve">C) Detalle: </w:t>
      </w:r>
      <w:ins w:id="93" w:author="Jorge Tolaba" w:date="2019-05-13T21:01:00Z">
        <w:r w:rsidR="00F311DB">
          <w:t xml:space="preserve">Se necesita una </w:t>
        </w:r>
        <w:commentRangeStart w:id="94"/>
        <w:r w:rsidR="00F311DB">
          <w:t xml:space="preserve">función para generar pedidos </w:t>
        </w:r>
        <w:commentRangeEnd w:id="94"/>
        <w:r w:rsidR="00F311DB">
          <w:rPr>
            <w:rStyle w:val="Refdecomentario"/>
          </w:rPr>
          <w:commentReference w:id="94"/>
        </w:r>
        <w:r w:rsidR="00F311DB">
          <w:t>de servicio de catering y personal necesario, para ser enviada al encargado de salón a fines de coordinación.</w:t>
        </w:r>
      </w:ins>
      <w:del w:id="95" w:author="Jorge Tolaba" w:date="2019-05-13T18:18:00Z">
        <w:r w:rsidDel="00186380">
          <w:delText xml:space="preserve">Se necesita una </w:delText>
        </w:r>
        <w:commentRangeStart w:id="96"/>
        <w:r w:rsidDel="00186380">
          <w:delText xml:space="preserve">función para generar pedidos </w:delText>
        </w:r>
        <w:commentRangeEnd w:id="96"/>
        <w:r w:rsidR="00A73CFE" w:rsidDel="00186380">
          <w:rPr>
            <w:rStyle w:val="Refdecomentario"/>
          </w:rPr>
          <w:commentReference w:id="96"/>
        </w:r>
        <w:r w:rsidDel="00186380">
          <w:delText>de servicio de catering y personal necesario, para ser enviada al encargado de salón a fines de coordinación.</w:delText>
        </w:r>
      </w:del>
    </w:p>
    <w:p w14:paraId="146AEA9D" w14:textId="77777777" w:rsidR="00D70B0E" w:rsidRDefault="00D70B0E" w:rsidP="00D66728">
      <w:pPr>
        <w:spacing w:line="240" w:lineRule="auto"/>
        <w:ind w:left="360" w:firstLine="348"/>
      </w:pPr>
      <w:r>
        <w:t xml:space="preserve">2.1 </w:t>
      </w:r>
    </w:p>
    <w:p w14:paraId="2B3B5836" w14:textId="6DCAB28F" w:rsidR="00D70B0E" w:rsidRDefault="00D70B0E" w:rsidP="00D66728">
      <w:pPr>
        <w:spacing w:line="240" w:lineRule="auto"/>
        <w:ind w:left="1416"/>
      </w:pPr>
      <w:r>
        <w:t>A) Tipo: No Funcional</w:t>
      </w:r>
      <w:r w:rsidR="00D66728">
        <w:br/>
      </w:r>
      <w:r>
        <w:t>B) Origen: Requisito 2</w:t>
      </w:r>
      <w:r w:rsidR="00D66728">
        <w:br/>
      </w:r>
      <w:r>
        <w:t>C) Detalle: Se necesita que el sistema permita acceder al usuario desde cualquier lugar con conexión a internet.</w:t>
      </w:r>
    </w:p>
    <w:p w14:paraId="48920A7D" w14:textId="25A93A79" w:rsidR="00D66728" w:rsidRDefault="00D70B0E" w:rsidP="00D66728">
      <w:pPr>
        <w:spacing w:line="240" w:lineRule="auto"/>
        <w:ind w:left="360" w:firstLine="348"/>
      </w:pPr>
      <w:r>
        <w:lastRenderedPageBreak/>
        <w:t>2.2</w:t>
      </w:r>
    </w:p>
    <w:p w14:paraId="3B6E90E5" w14:textId="62A7D79F" w:rsidR="00D70B0E" w:rsidRDefault="00D70B0E" w:rsidP="00D66728">
      <w:pPr>
        <w:ind w:left="1416"/>
      </w:pPr>
      <w:r>
        <w:t>A) Tipo: No Funcional</w:t>
      </w:r>
      <w:r w:rsidR="00D66728">
        <w:br/>
      </w:r>
      <w:r>
        <w:t>B) Origen: Requisito 2</w:t>
      </w:r>
      <w:r w:rsidR="00D66728">
        <w:br/>
      </w:r>
      <w:r>
        <w:t xml:space="preserve">C) Detalle: </w:t>
      </w:r>
      <w:ins w:id="97" w:author="Jorge Tolaba" w:date="2019-05-13T18:14:00Z">
        <w:r w:rsidR="00186380">
          <w:t xml:space="preserve">El </w:t>
        </w:r>
      </w:ins>
      <w:commentRangeStart w:id="98"/>
      <w:del w:id="99" w:author="Jorge Tolaba" w:date="2019-05-13T18:14:00Z">
        <w:r w:rsidDel="00186380">
          <w:delText xml:space="preserve">Se recomienda </w:delText>
        </w:r>
        <w:commentRangeEnd w:id="98"/>
        <w:r w:rsidR="00FA12B2" w:rsidDel="00186380">
          <w:rPr>
            <w:rStyle w:val="Refdecomentario"/>
          </w:rPr>
          <w:commentReference w:id="98"/>
        </w:r>
      </w:del>
      <w:del w:id="100" w:author="Jorge Tolaba" w:date="2019-05-13T18:15:00Z">
        <w:r w:rsidDel="00186380">
          <w:delText xml:space="preserve">un </w:delText>
        </w:r>
      </w:del>
      <w:r>
        <w:t xml:space="preserve">sistema </w:t>
      </w:r>
      <w:ins w:id="101" w:author="Jorge Tolaba" w:date="2019-05-13T18:15:00Z">
        <w:r w:rsidR="00186380">
          <w:t xml:space="preserve">debe contar con página </w:t>
        </w:r>
      </w:ins>
      <w:ins w:id="102" w:author="Jorge Tolaba" w:date="2019-05-13T18:16:00Z">
        <w:r w:rsidR="00186380">
          <w:t xml:space="preserve">para iniciar sesión a los usuarios </w:t>
        </w:r>
      </w:ins>
      <w:del w:id="103" w:author="Jorge Tolaba" w:date="2019-05-13T18:15:00Z">
        <w:r w:rsidDel="00186380">
          <w:delText>de</w:delText>
        </w:r>
      </w:del>
      <w:del w:id="104" w:author="Jorge Tolaba" w:date="2019-05-13T18:16:00Z">
        <w:r w:rsidDel="00186380">
          <w:delText xml:space="preserve"> inicio de sesión para los usuarios, </w:delText>
        </w:r>
      </w:del>
      <w:r>
        <w:t>para permitir el acceso únicamente a las personas autorizadas.</w:t>
      </w:r>
    </w:p>
    <w:p w14:paraId="1BB98419" w14:textId="77777777" w:rsidR="00D70B0E" w:rsidRDefault="00D70B0E" w:rsidP="00D66728">
      <w:pPr>
        <w:ind w:left="360" w:firstLine="348"/>
      </w:pPr>
      <w:r>
        <w:t xml:space="preserve">3.1 </w:t>
      </w:r>
    </w:p>
    <w:p w14:paraId="1F94CB4B" w14:textId="6EE5DF14" w:rsidR="00D70B0E" w:rsidRDefault="00D70B0E" w:rsidP="00D66728">
      <w:pPr>
        <w:ind w:left="1416"/>
      </w:pPr>
      <w:r>
        <w:t>A) Tipo: Funcional</w:t>
      </w:r>
      <w:r w:rsidR="00D66728">
        <w:br/>
      </w:r>
      <w:r>
        <w:t xml:space="preserve">B) Origen: </w:t>
      </w:r>
      <w:commentRangeStart w:id="105"/>
      <w:r>
        <w:t>Requisito 3</w:t>
      </w:r>
      <w:r w:rsidR="00D66728">
        <w:br/>
      </w:r>
      <w:commentRangeEnd w:id="105"/>
      <w:r w:rsidR="00FA12B2">
        <w:rPr>
          <w:rStyle w:val="Refdecomentario"/>
        </w:rPr>
        <w:commentReference w:id="105"/>
      </w:r>
      <w:r>
        <w:t>C) Detalle: Se necesita una función que permita al asistente de Operaciones verificar los datos de la solicitud preliminar del cliente, con el informe sobre los clientes asesorados enviado por Marketing, y que permita al usuario confirmar si los datos son correctos.</w:t>
      </w:r>
    </w:p>
    <w:p w14:paraId="2A47C3E1" w14:textId="77777777" w:rsidR="00D70B0E" w:rsidRDefault="00D70B0E" w:rsidP="00D66728">
      <w:pPr>
        <w:ind w:firstLine="708"/>
      </w:pPr>
      <w:r>
        <w:t>4.1</w:t>
      </w:r>
    </w:p>
    <w:p w14:paraId="238778C2" w14:textId="65E400B3" w:rsidR="00D70B0E" w:rsidRDefault="00D70B0E" w:rsidP="00D66728">
      <w:pPr>
        <w:ind w:left="1416"/>
      </w:pPr>
      <w:r>
        <w:t>A) Tipo: Funcional</w:t>
      </w:r>
      <w:r w:rsidR="00D66728">
        <w:br/>
      </w:r>
      <w:r>
        <w:t>B) Origen: Requisito 4 - Dependencia: Requerimiento 3.1</w:t>
      </w:r>
      <w:r w:rsidR="00D66728">
        <w:br/>
      </w:r>
      <w:r>
        <w:t>C) Detalle: Se necesita una función que generé un contrato de prestación de servicios por duplicado y envié a Marketing una nota de Servicios Conformado.</w:t>
      </w:r>
    </w:p>
    <w:p w14:paraId="1F3081FF" w14:textId="77777777" w:rsidR="00D70B0E" w:rsidRDefault="00D70B0E" w:rsidP="00D66728">
      <w:pPr>
        <w:ind w:left="360" w:firstLine="348"/>
      </w:pPr>
      <w:r>
        <w:t>5.1</w:t>
      </w:r>
    </w:p>
    <w:p w14:paraId="4E0462E5" w14:textId="5B321B32" w:rsidR="00D70B0E" w:rsidRDefault="00D70B0E" w:rsidP="00D66728">
      <w:pPr>
        <w:ind w:left="1416"/>
      </w:pPr>
      <w:r>
        <w:t>A) Tipo: No Funcional</w:t>
      </w:r>
      <w:r w:rsidR="00D66728">
        <w:br/>
      </w:r>
      <w:r>
        <w:t>B) Origen: Requisito 5</w:t>
      </w:r>
      <w:r w:rsidR="00D66728">
        <w:br/>
      </w:r>
      <w:r>
        <w:t>C) Detalle: Se necesita que el sistema sea compatible con el Sistema Operativo Microsoft Windows 7.</w:t>
      </w:r>
    </w:p>
    <w:p w14:paraId="1952D764" w14:textId="77777777" w:rsidR="00D70B0E" w:rsidRDefault="00D70B0E" w:rsidP="00D66728">
      <w:pPr>
        <w:ind w:left="360" w:firstLine="348"/>
      </w:pPr>
      <w:r>
        <w:t>6.1</w:t>
      </w:r>
    </w:p>
    <w:p w14:paraId="381ADD07" w14:textId="759B378D" w:rsidR="00FF165C" w:rsidRDefault="00D70B0E" w:rsidP="00D66728">
      <w:pPr>
        <w:ind w:left="1416"/>
      </w:pPr>
      <w:r>
        <w:t>A) Tipo: No Funcional</w:t>
      </w:r>
      <w:r w:rsidR="00D66728">
        <w:br/>
      </w:r>
      <w:r>
        <w:t>B) Origen: Requisito 6</w:t>
      </w:r>
      <w:r w:rsidR="00D66728">
        <w:br/>
      </w:r>
      <w:r>
        <w:t>C) Detalle: Toda operatoria del sistema debe llevarse a cabo mediante una operación de flujo de trabajo automatizado.</w:t>
      </w:r>
      <w:r w:rsidR="00FF165C">
        <w:br/>
      </w:r>
    </w:p>
    <w:p w14:paraId="48E40259" w14:textId="617BE976" w:rsidR="007D7EF3" w:rsidRDefault="00FF165C" w:rsidP="00FF165C">
      <w:pPr>
        <w:pStyle w:val="Prrafodelista"/>
        <w:numPr>
          <w:ilvl w:val="0"/>
          <w:numId w:val="3"/>
        </w:numPr>
      </w:pPr>
      <w:r w:rsidRPr="00FF165C">
        <w:rPr>
          <w:b/>
        </w:rPr>
        <w:t>El Club.</w:t>
      </w:r>
      <w:r>
        <w:br/>
      </w:r>
      <w:r>
        <w:br/>
      </w:r>
      <w:r w:rsidR="007D7EF3">
        <w:t>Etapa: Estudio Preliminar, describe la estructura de la organización.</w:t>
      </w:r>
    </w:p>
    <w:p w14:paraId="583E9F17" w14:textId="77777777" w:rsidR="007D7EF3" w:rsidRDefault="007D7EF3" w:rsidP="007D7EF3">
      <w:pPr>
        <w:pStyle w:val="Prrafodelista"/>
        <w:jc w:val="both"/>
      </w:pPr>
    </w:p>
    <w:p w14:paraId="2CDC3DBE" w14:textId="77777777" w:rsidR="00905F79" w:rsidRDefault="00905F79" w:rsidP="007D7EF3">
      <w:pPr>
        <w:pStyle w:val="Prrafodelista"/>
        <w:jc w:val="both"/>
      </w:pPr>
      <w:r>
        <w:t>Requisitos</w:t>
      </w:r>
    </w:p>
    <w:p w14:paraId="317C42DB" w14:textId="77777777" w:rsidR="00AA5CA2" w:rsidRDefault="00905F79" w:rsidP="00AA5CA2">
      <w:pPr>
        <w:ind w:left="705"/>
      </w:pPr>
      <w:r>
        <w:t>1. El sistema deberá tener un m</w:t>
      </w:r>
      <w:r w:rsidR="00AA5CA2">
        <w:t>ódulo que permita manejar</w:t>
      </w:r>
      <w:r>
        <w:t xml:space="preserve"> </w:t>
      </w:r>
      <w:r w:rsidR="00AA5CA2">
        <w:t>e</w:t>
      </w:r>
      <w:r>
        <w:t>l mercado de pases.</w:t>
      </w:r>
    </w:p>
    <w:p w14:paraId="14F1DF9A" w14:textId="22F5243F" w:rsidR="00AA5CA2" w:rsidRDefault="00905F79" w:rsidP="00AA5CA2">
      <w:pPr>
        <w:ind w:left="705"/>
      </w:pPr>
      <w:r>
        <w:t>2.</w:t>
      </w:r>
      <w:r w:rsidR="00AA5CA2" w:rsidRPr="00AA5CA2">
        <w:t xml:space="preserve"> </w:t>
      </w:r>
      <w:r w:rsidR="00AA5CA2">
        <w:t>El sistema deberá tener un módulo que permita llevar un control de las jóvenes                  promesas.</w:t>
      </w:r>
    </w:p>
    <w:p w14:paraId="3F36AAFE" w14:textId="5D6BC3CA" w:rsidR="00AA5CA2" w:rsidRDefault="00AA5CA2" w:rsidP="00AA5CA2">
      <w:pPr>
        <w:ind w:left="705"/>
      </w:pPr>
      <w:r>
        <w:t>3.    El sistema deberá tener un módulo que permita llevar un control de los jugadores que forman parte del plantel profesional.</w:t>
      </w:r>
    </w:p>
    <w:p w14:paraId="2078ED04" w14:textId="0A42FEEB" w:rsidR="00AA5CA2" w:rsidRDefault="00AA5CA2" w:rsidP="00AA5CA2">
      <w:pPr>
        <w:ind w:left="705"/>
      </w:pPr>
      <w:r>
        <w:t>4.    El sistema deberá tener un módulo que permita administrar las tareas correspondientes a la gestión del club.</w:t>
      </w:r>
    </w:p>
    <w:p w14:paraId="4C689E1E" w14:textId="2986CE56" w:rsidR="00AA5CA2" w:rsidRDefault="00AA5CA2" w:rsidP="00AA5CA2">
      <w:pPr>
        <w:ind w:left="705"/>
      </w:pPr>
      <w:r>
        <w:lastRenderedPageBreak/>
        <w:t>5.    El sistema deberá tener un módulo de gestión de informes al que se pueda acceder desde cualquier sitio.</w:t>
      </w:r>
      <w:r>
        <w:br/>
      </w:r>
    </w:p>
    <w:p w14:paraId="5E5CA7DC" w14:textId="77777777" w:rsidR="005E5B44" w:rsidRDefault="005E5B44" w:rsidP="00AA5CA2">
      <w:pPr>
        <w:ind w:left="705"/>
      </w:pPr>
    </w:p>
    <w:p w14:paraId="5F15B40E" w14:textId="77777777" w:rsidR="005E5B44" w:rsidRDefault="005E5B44" w:rsidP="00AA5CA2">
      <w:pPr>
        <w:ind w:left="705"/>
      </w:pPr>
    </w:p>
    <w:p w14:paraId="499DE9D1" w14:textId="23A07E30" w:rsidR="00AA5CA2" w:rsidRDefault="00AA5CA2" w:rsidP="00AA5CA2">
      <w:pPr>
        <w:ind w:left="705"/>
      </w:pPr>
      <w:r>
        <w:t>Requerimientos</w:t>
      </w:r>
    </w:p>
    <w:p w14:paraId="50D4B511" w14:textId="58835EC1" w:rsidR="00AA5CA2" w:rsidRDefault="005E5B44" w:rsidP="00AA5CA2">
      <w:pPr>
        <w:ind w:left="705"/>
      </w:pPr>
      <w:r>
        <w:t>1.1</w:t>
      </w:r>
    </w:p>
    <w:p w14:paraId="1F0560D9" w14:textId="3E30933C" w:rsidR="005E5B44" w:rsidRDefault="005E5B44" w:rsidP="008F7E68">
      <w:pPr>
        <w:ind w:left="1410"/>
      </w:pPr>
      <w:r>
        <w:t>A) Tipo: Funcional</w:t>
      </w:r>
      <w:r w:rsidR="008F7E68">
        <w:br/>
      </w:r>
      <w:r>
        <w:t>B) Origen: Req1</w:t>
      </w:r>
      <w:r>
        <w:br/>
      </w:r>
      <w:r>
        <w:tab/>
        <w:t>C) Detalle:</w:t>
      </w:r>
      <w:r w:rsidR="008F7E68">
        <w:t xml:space="preserve"> El sistema le permitirá al club </w:t>
      </w:r>
      <w:commentRangeStart w:id="106"/>
      <w:del w:id="107" w:author="Jorge Tolaba" w:date="2019-05-13T21:02:00Z">
        <w:r w:rsidR="008F7E68" w:rsidDel="0003247B">
          <w:delText>controlar el</w:delText>
        </w:r>
      </w:del>
      <w:ins w:id="108" w:author="Jorge Tolaba" w:date="2019-05-13T21:02:00Z">
        <w:r w:rsidR="0003247B">
          <w:t>hacer seguimiento del</w:t>
        </w:r>
      </w:ins>
      <w:r w:rsidR="008F7E68">
        <w:t xml:space="preserve"> mercado de pases</w:t>
      </w:r>
      <w:ins w:id="109" w:author="Jorge Tolaba" w:date="2019-05-13T21:02:00Z">
        <w:r w:rsidR="0003247B">
          <w:t xml:space="preserve"> pudiendo así</w:t>
        </w:r>
      </w:ins>
      <w:del w:id="110" w:author="Jorge Tolaba" w:date="2019-05-13T21:02:00Z">
        <w:r w:rsidR="008F7E68" w:rsidDel="0003247B">
          <w:delText xml:space="preserve"> </w:delText>
        </w:r>
        <w:commentRangeEnd w:id="106"/>
        <w:r w:rsidR="00FA12B2" w:rsidDel="0003247B">
          <w:rPr>
            <w:rStyle w:val="Refdecomentario"/>
          </w:rPr>
          <w:commentReference w:id="106"/>
        </w:r>
        <w:r w:rsidR="008F7E68" w:rsidDel="0003247B">
          <w:delText xml:space="preserve">a </w:delText>
        </w:r>
        <w:commentRangeStart w:id="111"/>
        <w:r w:rsidR="008F7E68" w:rsidDel="0003247B">
          <w:delText xml:space="preserve">mayor velocidad </w:delText>
        </w:r>
        <w:commentRangeEnd w:id="111"/>
        <w:r w:rsidR="00FA12B2" w:rsidDel="0003247B">
          <w:rPr>
            <w:rStyle w:val="Refdecomentario"/>
          </w:rPr>
          <w:commentReference w:id="111"/>
        </w:r>
        <w:r w:rsidR="008F7E68" w:rsidDel="0003247B">
          <w:delText>para</w:delText>
        </w:r>
      </w:del>
      <w:r w:rsidR="008F7E68">
        <w:t xml:space="preserve"> mantener la competencia con los demás clubes</w:t>
      </w:r>
    </w:p>
    <w:p w14:paraId="42FB01B2" w14:textId="77777777" w:rsidR="005E5B44" w:rsidRDefault="005E5B44" w:rsidP="005E5B44">
      <w:pPr>
        <w:ind w:left="705"/>
      </w:pPr>
      <w:r>
        <w:t>2.1</w:t>
      </w:r>
    </w:p>
    <w:p w14:paraId="327CF0C4" w14:textId="62E08868" w:rsidR="005E5B44" w:rsidRDefault="005E5B44" w:rsidP="008F7E68">
      <w:pPr>
        <w:ind w:left="1410"/>
      </w:pPr>
      <w:r>
        <w:t>A) Tipo: Funcional</w:t>
      </w:r>
      <w:r w:rsidR="008F7E68">
        <w:br/>
      </w:r>
      <w:r>
        <w:t>B) Origen: Req</w:t>
      </w:r>
      <w:r w:rsidR="008F7E68">
        <w:t>2</w:t>
      </w:r>
      <w:r w:rsidR="008F7E68">
        <w:br/>
      </w:r>
      <w:r>
        <w:t>C) Detalle:</w:t>
      </w:r>
      <w:r w:rsidR="008F7E68">
        <w:t xml:space="preserve"> El sistema deberá brindar </w:t>
      </w:r>
      <w:r w:rsidR="00503777">
        <w:t xml:space="preserve">y actualizar la </w:t>
      </w:r>
      <w:r w:rsidR="008F7E68">
        <w:t>información correspondiente a las jóvenes promesas del club.</w:t>
      </w:r>
    </w:p>
    <w:p w14:paraId="2EC7A0CF" w14:textId="77777777" w:rsidR="005E5B44" w:rsidRDefault="005E5B44" w:rsidP="005E5B44">
      <w:pPr>
        <w:ind w:left="705"/>
      </w:pPr>
      <w:r>
        <w:t>3.1</w:t>
      </w:r>
    </w:p>
    <w:p w14:paraId="3B70E929" w14:textId="3C0E4D47" w:rsidR="005E5B44" w:rsidRDefault="005E5B44" w:rsidP="008F7E68">
      <w:pPr>
        <w:ind w:left="1410"/>
      </w:pPr>
      <w:r>
        <w:t>A) Tipo: Funcional</w:t>
      </w:r>
      <w:r w:rsidR="008F7E68">
        <w:br/>
      </w:r>
      <w:r>
        <w:t>B) Origen: Req3</w:t>
      </w:r>
      <w:r w:rsidR="008F7E68">
        <w:br/>
      </w:r>
      <w:r>
        <w:t>C) Detalle:</w:t>
      </w:r>
      <w:r w:rsidR="008F7E68" w:rsidRPr="008F7E68">
        <w:t xml:space="preserve"> </w:t>
      </w:r>
      <w:r w:rsidR="00BF352D">
        <w:t>El sistema deberá brindar y actualizar la información correspondiente a los jugadores profesionales del club.</w:t>
      </w:r>
    </w:p>
    <w:p w14:paraId="1FFC65A7" w14:textId="77777777" w:rsidR="005E5B44" w:rsidRDefault="005E5B44" w:rsidP="005E5B44">
      <w:pPr>
        <w:ind w:left="705"/>
      </w:pPr>
      <w:r>
        <w:t>4.1</w:t>
      </w:r>
    </w:p>
    <w:p w14:paraId="30D48BAA" w14:textId="6530C136" w:rsidR="005E5B44" w:rsidRDefault="005E5B44" w:rsidP="00BF352D">
      <w:pPr>
        <w:ind w:left="1410"/>
      </w:pPr>
      <w:r>
        <w:t>A) Tipo: Funcional</w:t>
      </w:r>
      <w:r w:rsidR="00BF352D">
        <w:br/>
      </w:r>
      <w:r>
        <w:t>B) Origen: Req4</w:t>
      </w:r>
      <w:r w:rsidR="00BF352D">
        <w:br/>
      </w:r>
      <w:r>
        <w:t>C) Detalle:</w:t>
      </w:r>
      <w:r w:rsidR="00BF352D">
        <w:t xml:space="preserve"> El sistema debe permitir al directorio controlar administrar las tareas correspondientes a la gestión del club.</w:t>
      </w:r>
    </w:p>
    <w:p w14:paraId="1CB1827A" w14:textId="77777777" w:rsidR="005E5B44" w:rsidRDefault="005E5B44" w:rsidP="005E5B44">
      <w:pPr>
        <w:ind w:left="705"/>
      </w:pPr>
      <w:r>
        <w:t>5.1</w:t>
      </w:r>
    </w:p>
    <w:p w14:paraId="121A73FB" w14:textId="68CF7BC5" w:rsidR="005E5B44" w:rsidRDefault="005E5B44" w:rsidP="005E5B44">
      <w:pPr>
        <w:ind w:left="705"/>
      </w:pPr>
      <w:r>
        <w:tab/>
      </w:r>
      <w:r>
        <w:tab/>
        <w:t>A) Tipo: No Funcional</w:t>
      </w:r>
      <w:r>
        <w:br/>
      </w:r>
      <w:r>
        <w:tab/>
      </w:r>
      <w:r>
        <w:tab/>
        <w:t>B) Origen: Req5</w:t>
      </w:r>
      <w:r>
        <w:br/>
      </w:r>
      <w:r>
        <w:tab/>
      </w:r>
      <w:r>
        <w:tab/>
        <w:t>C) Detalle: El sistema debe ser accesible desde cualquier parte del mundo.</w:t>
      </w:r>
    </w:p>
    <w:p w14:paraId="11CD260E" w14:textId="18E13E28" w:rsidR="005E5B44" w:rsidRDefault="005E5B44" w:rsidP="008F7E68">
      <w:pPr>
        <w:ind w:left="705"/>
      </w:pPr>
      <w:commentRangeStart w:id="112"/>
      <w:r>
        <w:t>5.2</w:t>
      </w:r>
      <w:commentRangeEnd w:id="112"/>
      <w:r w:rsidR="00926E00">
        <w:rPr>
          <w:rStyle w:val="Refdecomentario"/>
        </w:rPr>
        <w:commentReference w:id="112"/>
      </w:r>
    </w:p>
    <w:p w14:paraId="18A190F4" w14:textId="3604E21F" w:rsidR="00FF165C" w:rsidRPr="007D7EF3" w:rsidRDefault="005E5B44" w:rsidP="00A37DE4">
      <w:pPr>
        <w:ind w:left="1413"/>
      </w:pPr>
      <w:r>
        <w:t>A) Tipo: Funcional</w:t>
      </w:r>
      <w:r w:rsidR="008F7E68">
        <w:br/>
      </w:r>
      <w:r>
        <w:t>B) Origen: Req5</w:t>
      </w:r>
      <w:r w:rsidR="008F7E68">
        <w:br/>
      </w:r>
      <w:r>
        <w:t xml:space="preserve">C) Detalle: </w:t>
      </w:r>
      <w:del w:id="113" w:author="Jorge Tolaba" w:date="2019-05-13T21:04:00Z">
        <w:r w:rsidDel="0003247B">
          <w:delText>La secretaría técnica debe poder</w:delText>
        </w:r>
        <w:r w:rsidR="008F7E68" w:rsidDel="0003247B">
          <w:delText xml:space="preserve"> gestionar los informes respectivos             a la búsqueda de jóvenes promesas y de futuros fichajes.</w:delText>
        </w:r>
      </w:del>
      <w:bookmarkStart w:id="114" w:name="_GoBack"/>
      <w:bookmarkEnd w:id="114"/>
      <w:ins w:id="115" w:author="Jorge Tolaba" w:date="2019-05-13T21:03:00Z">
        <w:r w:rsidR="0003247B">
          <w:t>El sistema debe permitirle a la secretaria técnica gestionar los informes acerca de la búsqueda de</w:t>
        </w:r>
      </w:ins>
      <w:ins w:id="116" w:author="Jorge Tolaba" w:date="2019-05-13T21:04:00Z">
        <w:r w:rsidR="0003247B">
          <w:t xml:space="preserve"> jóvenes promesas y futuros fichajes.</w:t>
        </w:r>
      </w:ins>
    </w:p>
    <w:sectPr w:rsidR="00FF165C" w:rsidRPr="007D7EF3" w:rsidSect="00D75562">
      <w:headerReference w:type="default" r:id="rId12"/>
      <w:footerReference w:type="default" r:id="rId13"/>
      <w:pgSz w:w="11906" w:h="16838"/>
      <w:pgMar w:top="1417" w:right="1701" w:bottom="1417"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iego Feresin" w:date="2019-05-02T22:48:00Z" w:initials="DF">
    <w:p w14:paraId="1A0641AC" w14:textId="77777777" w:rsidR="00FA12B2" w:rsidRDefault="00FA12B2">
      <w:pPr>
        <w:pStyle w:val="Textocomentario"/>
      </w:pPr>
      <w:r>
        <w:rPr>
          <w:rStyle w:val="Refdecomentario"/>
        </w:rPr>
        <w:annotationRef/>
      </w:r>
      <w:r>
        <w:t xml:space="preserve">Todo requerimiento debe contener </w:t>
      </w:r>
    </w:p>
    <w:p w14:paraId="11CC06A0" w14:textId="1F830B96" w:rsidR="00FA12B2" w:rsidRDefault="00FA12B2" w:rsidP="00D54C58">
      <w:pPr>
        <w:pStyle w:val="Textocomentario"/>
      </w:pPr>
      <w:r>
        <w:t>Quien esta realizando la tarea</w:t>
      </w:r>
    </w:p>
    <w:p w14:paraId="5B26D801" w14:textId="6375E312" w:rsidR="00FA12B2" w:rsidRDefault="00FA12B2" w:rsidP="00D54C58">
      <w:pPr>
        <w:pStyle w:val="Textocomentario"/>
      </w:pPr>
      <w:r>
        <w:t>La tarea que se esta realizando</w:t>
      </w:r>
    </w:p>
    <w:p w14:paraId="7C397AD2" w14:textId="404A085A" w:rsidR="00FA12B2" w:rsidRDefault="00FA12B2" w:rsidP="00D54C58">
      <w:pPr>
        <w:pStyle w:val="Textocomentario"/>
      </w:pPr>
      <w:r>
        <w:t>El resultado esperado de la tarea</w:t>
      </w:r>
    </w:p>
    <w:p w14:paraId="4429D009" w14:textId="552CF446" w:rsidR="00FA12B2" w:rsidRDefault="00FA12B2" w:rsidP="00D54C58">
      <w:pPr>
        <w:pStyle w:val="Textocomentario"/>
      </w:pPr>
      <w:r>
        <w:t>El receptor del resultado de la tarea</w:t>
      </w:r>
    </w:p>
    <w:p w14:paraId="29462D42" w14:textId="7D122F15" w:rsidR="00FA12B2" w:rsidRDefault="00FA12B2">
      <w:pPr>
        <w:pStyle w:val="Textocomentario"/>
      </w:pPr>
    </w:p>
  </w:comment>
  <w:comment w:id="3" w:author="Diego Feresin" w:date="2019-05-02T22:50:00Z" w:initials="DF">
    <w:p w14:paraId="38A410D9" w14:textId="3FC8E790" w:rsidR="00FA12B2" w:rsidRDefault="00FA12B2">
      <w:pPr>
        <w:pStyle w:val="Textocomentario"/>
      </w:pPr>
      <w:r>
        <w:rPr>
          <w:rStyle w:val="Refdecomentario"/>
        </w:rPr>
        <w:annotationRef/>
      </w:r>
      <w:proofErr w:type="gramStart"/>
      <w:r>
        <w:t>Que es lo que tiene que hacer el sistema?</w:t>
      </w:r>
      <w:proofErr w:type="gramEnd"/>
    </w:p>
  </w:comment>
  <w:comment w:id="11" w:author="Diego Feresin" w:date="2019-05-02T22:53:00Z" w:initials="DF">
    <w:p w14:paraId="19684659" w14:textId="580A49FC" w:rsidR="00FA12B2" w:rsidRDefault="00FA12B2">
      <w:pPr>
        <w:pStyle w:val="Textocomentario"/>
      </w:pPr>
      <w:r>
        <w:rPr>
          <w:rStyle w:val="Refdecomentario"/>
        </w:rPr>
        <w:annotationRef/>
      </w:r>
      <w:r>
        <w:t xml:space="preserve">Están transcribiendo el enunciado, si esto es parte del análisis que le tengo que pasar a un desarrollador, que estoy sumando con este proceso? </w:t>
      </w:r>
    </w:p>
  </w:comment>
  <w:comment w:id="51" w:author="Diego Feresin" w:date="2019-05-02T22:55:00Z" w:initials="DF">
    <w:p w14:paraId="1DC52097" w14:textId="30BADEF5" w:rsidR="00FA12B2" w:rsidRDefault="00FA12B2">
      <w:pPr>
        <w:pStyle w:val="Textocomentario"/>
      </w:pPr>
      <w:r>
        <w:rPr>
          <w:rStyle w:val="Refdecomentario"/>
        </w:rPr>
        <w:annotationRef/>
      </w:r>
      <w:r>
        <w:t>?</w:t>
      </w:r>
    </w:p>
  </w:comment>
  <w:comment w:id="59" w:author="Diego Feresin" w:date="2019-05-02T22:58:00Z" w:initials="DF">
    <w:p w14:paraId="18BECEB6" w14:textId="13C21FA4" w:rsidR="00FA12B2" w:rsidRDefault="00C545E0">
      <w:pPr>
        <w:pStyle w:val="Textocomentario"/>
      </w:pPr>
      <w:r>
        <w:rPr>
          <w:rStyle w:val="Refdecomentario"/>
        </w:rPr>
        <w:t>D</w:t>
      </w:r>
    </w:p>
  </w:comment>
  <w:comment w:id="81" w:author="Diego Feresin" w:date="2019-05-02T23:02:00Z" w:initials="DF">
    <w:p w14:paraId="796FD176" w14:textId="68BE7EB7" w:rsidR="00FA12B2" w:rsidRDefault="00FA12B2">
      <w:pPr>
        <w:pStyle w:val="Textocomentario"/>
      </w:pPr>
      <w:r>
        <w:rPr>
          <w:rStyle w:val="Refdecomentario"/>
        </w:rPr>
        <w:annotationRef/>
      </w:r>
      <w:r>
        <w:t>Fíjense que como está redactado el modulo tiene que “¿llamar por teléfono?”</w:t>
      </w:r>
    </w:p>
  </w:comment>
  <w:comment w:id="94" w:author="Diego Feresin" w:date="2019-05-02T23:07:00Z" w:initials="DF">
    <w:p w14:paraId="0300EFA8" w14:textId="77777777" w:rsidR="00F311DB" w:rsidRDefault="00F311DB" w:rsidP="00F311DB">
      <w:pPr>
        <w:pStyle w:val="Textocomentario"/>
      </w:pPr>
      <w:r>
        <w:rPr>
          <w:rStyle w:val="Refdecomentario"/>
        </w:rPr>
        <w:annotationRef/>
      </w:r>
      <w:r>
        <w:t xml:space="preserve">Tiene que entender un requerimiento como un proceso, quien lo alimenta, que </w:t>
      </w:r>
      <w:proofErr w:type="gramStart"/>
      <w:r>
        <w:t>entra ,que</w:t>
      </w:r>
      <w:proofErr w:type="gramEnd"/>
      <w:r>
        <w:t xml:space="preserve"> hace y a quien lo entrega, que </w:t>
      </w:r>
      <w:proofErr w:type="spellStart"/>
      <w:r>
        <w:t>e</w:t>
      </w:r>
      <w:proofErr w:type="spellEnd"/>
      <w:r>
        <w:t xml:space="preserve"> está faltando?</w:t>
      </w:r>
    </w:p>
  </w:comment>
  <w:comment w:id="96" w:author="Diego Feresin" w:date="2019-05-02T23:07:00Z" w:initials="DF">
    <w:p w14:paraId="6F101861" w14:textId="6B73D5BE" w:rsidR="00FA12B2" w:rsidRDefault="00FA12B2">
      <w:pPr>
        <w:pStyle w:val="Textocomentario"/>
      </w:pPr>
      <w:r>
        <w:rPr>
          <w:rStyle w:val="Refdecomentario"/>
        </w:rPr>
        <w:annotationRef/>
      </w:r>
      <w:r>
        <w:t xml:space="preserve">Tiene que entender un requerimiento como un proceso, quien lo alimenta, que </w:t>
      </w:r>
      <w:proofErr w:type="gramStart"/>
      <w:r>
        <w:t>entra ,que</w:t>
      </w:r>
      <w:proofErr w:type="gramEnd"/>
      <w:r>
        <w:t xml:space="preserve"> hace y a quien lo entrega, que e está faltando?</w:t>
      </w:r>
    </w:p>
  </w:comment>
  <w:comment w:id="98" w:author="Diego Feresin" w:date="2019-05-02T23:09:00Z" w:initials="DF">
    <w:p w14:paraId="55DBBB94" w14:textId="0ED13674" w:rsidR="00FA12B2" w:rsidRDefault="00FA12B2">
      <w:pPr>
        <w:pStyle w:val="Textocomentario"/>
      </w:pPr>
      <w:r>
        <w:rPr>
          <w:rStyle w:val="Refdecomentario"/>
        </w:rPr>
        <w:annotationRef/>
      </w:r>
      <w:proofErr w:type="gramStart"/>
      <w:r>
        <w:t>Un requisito es lo que tiene que hacer el sistema o cumplir, “Se recomienda?</w:t>
      </w:r>
      <w:proofErr w:type="gramEnd"/>
      <w:r>
        <w:t xml:space="preserve">” </w:t>
      </w:r>
    </w:p>
  </w:comment>
  <w:comment w:id="105" w:author="Diego Feresin" w:date="2019-05-02T23:10:00Z" w:initials="DF">
    <w:p w14:paraId="0B22BFC2" w14:textId="5D12F535" w:rsidR="00FA12B2" w:rsidRDefault="00FA12B2">
      <w:pPr>
        <w:pStyle w:val="Textocomentario"/>
      </w:pPr>
      <w:r>
        <w:rPr>
          <w:rStyle w:val="Refdecomentario"/>
        </w:rPr>
        <w:annotationRef/>
      </w:r>
      <w:r>
        <w:t>Tiene un buen aspecto donde podemos encontrar quien lo utiliza, que es lo que tiene que hacer , cual es el resultado</w:t>
      </w:r>
    </w:p>
  </w:comment>
  <w:comment w:id="106" w:author="Diego Feresin" w:date="2019-05-02T23:15:00Z" w:initials="DF">
    <w:p w14:paraId="55D202A3" w14:textId="3CF70BFB" w:rsidR="00FA12B2" w:rsidRDefault="00FA12B2">
      <w:pPr>
        <w:pStyle w:val="Textocomentario"/>
      </w:pPr>
      <w:r>
        <w:rPr>
          <w:rStyle w:val="Refdecomentario"/>
        </w:rPr>
        <w:annotationRef/>
      </w:r>
      <w:r>
        <w:t>No es la mejor redacción , el mercado de pases es algo externo al club , será hacer seguimiento?</w:t>
      </w:r>
    </w:p>
  </w:comment>
  <w:comment w:id="111" w:author="Diego Feresin" w:date="2019-05-02T23:12:00Z" w:initials="DF">
    <w:p w14:paraId="3B55D1F0" w14:textId="2D23E9ED" w:rsidR="00FA12B2" w:rsidRDefault="00FA12B2">
      <w:pPr>
        <w:pStyle w:val="Textocomentario"/>
      </w:pPr>
      <w:r>
        <w:rPr>
          <w:rStyle w:val="Refdecomentario"/>
        </w:rPr>
        <w:annotationRef/>
      </w:r>
      <w:r>
        <w:t xml:space="preserve">Comparado con que? </w:t>
      </w:r>
    </w:p>
  </w:comment>
  <w:comment w:id="112" w:author="Diego Feresin" w:date="2019-05-02T23:17:00Z" w:initials="DF">
    <w:p w14:paraId="2A217196" w14:textId="77777777" w:rsidR="00926E00" w:rsidRDefault="00926E00">
      <w:pPr>
        <w:pStyle w:val="Textocomentario"/>
      </w:pPr>
      <w:r>
        <w:rPr>
          <w:rStyle w:val="Refdecomentario"/>
        </w:rPr>
        <w:annotationRef/>
      </w:r>
      <w:r>
        <w:t>Hay que expresarlo mejor</w:t>
      </w:r>
    </w:p>
    <w:p w14:paraId="47F60E5C" w14:textId="3F7F896D" w:rsidR="00926E00" w:rsidRDefault="00926E00">
      <w:pPr>
        <w:pStyle w:val="Textocomentario"/>
      </w:pPr>
      <w:r>
        <w:t xml:space="preserve">Pero tiene mas o menos lo que se necesita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462D42" w15:done="0"/>
  <w15:commentEx w15:paraId="38A410D9" w15:done="0"/>
  <w15:commentEx w15:paraId="19684659" w15:done="0"/>
  <w15:commentEx w15:paraId="1DC52097" w15:done="0"/>
  <w15:commentEx w15:paraId="18BECEB6" w15:done="0"/>
  <w15:commentEx w15:paraId="796FD176" w15:done="0"/>
  <w15:commentEx w15:paraId="0300EFA8" w15:done="0"/>
  <w15:commentEx w15:paraId="6F101861" w15:done="0"/>
  <w15:commentEx w15:paraId="55DBBB94" w15:done="0"/>
  <w15:commentEx w15:paraId="0B22BFC2" w15:done="0"/>
  <w15:commentEx w15:paraId="55D202A3" w15:done="0"/>
  <w15:commentEx w15:paraId="3B55D1F0" w15:done="0"/>
  <w15:commentEx w15:paraId="47F60E5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462D42" w16cid:durableId="20842DF3"/>
  <w16cid:commentId w16cid:paraId="38A410D9" w16cid:durableId="20842DF4"/>
  <w16cid:commentId w16cid:paraId="19684659" w16cid:durableId="20842DF5"/>
  <w16cid:commentId w16cid:paraId="1DC52097" w16cid:durableId="20842DF6"/>
  <w16cid:commentId w16cid:paraId="18BECEB6" w16cid:durableId="20842DF7"/>
  <w16cid:commentId w16cid:paraId="796FD176" w16cid:durableId="20842DF8"/>
  <w16cid:commentId w16cid:paraId="0300EFA8" w16cid:durableId="20781497"/>
  <w16cid:commentId w16cid:paraId="6F101861" w16cid:durableId="20842DF9"/>
  <w16cid:commentId w16cid:paraId="55DBBB94" w16cid:durableId="20842DFA"/>
  <w16cid:commentId w16cid:paraId="0B22BFC2" w16cid:durableId="20842DFB"/>
  <w16cid:commentId w16cid:paraId="55D202A3" w16cid:durableId="20842DFC"/>
  <w16cid:commentId w16cid:paraId="3B55D1F0" w16cid:durableId="20842DFD"/>
  <w16cid:commentId w16cid:paraId="47F60E5C" w16cid:durableId="20842D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4ACF6F" w14:textId="77777777" w:rsidR="00B43195" w:rsidRDefault="00B43195" w:rsidP="00D75562">
      <w:pPr>
        <w:spacing w:after="0" w:line="240" w:lineRule="auto"/>
      </w:pPr>
      <w:r>
        <w:separator/>
      </w:r>
    </w:p>
  </w:endnote>
  <w:endnote w:type="continuationSeparator" w:id="0">
    <w:p w14:paraId="21A0C5CC" w14:textId="77777777" w:rsidR="00B43195" w:rsidRDefault="00B43195" w:rsidP="00D755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Calibr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25" w:type="dxa"/>
      <w:tblInd w:w="-653" w:type="dxa"/>
      <w:tblBorders>
        <w:top w:val="single" w:sz="4" w:space="0" w:color="auto"/>
      </w:tblBorders>
      <w:tblCellMar>
        <w:left w:w="70" w:type="dxa"/>
        <w:right w:w="70" w:type="dxa"/>
      </w:tblCellMar>
      <w:tblLook w:val="0000" w:firstRow="0" w:lastRow="0" w:firstColumn="0" w:lastColumn="0" w:noHBand="0" w:noVBand="0"/>
    </w:tblPr>
    <w:tblGrid>
      <w:gridCol w:w="5006"/>
      <w:gridCol w:w="4819"/>
    </w:tblGrid>
    <w:tr w:rsidR="00FA12B2" w:rsidRPr="000F393A" w14:paraId="122569E2" w14:textId="77777777" w:rsidTr="00D75562">
      <w:trPr>
        <w:trHeight w:val="269"/>
      </w:trPr>
      <w:tc>
        <w:tcPr>
          <w:tcW w:w="5006" w:type="dxa"/>
        </w:tcPr>
        <w:p w14:paraId="3E1C6360" w14:textId="5D8B849D" w:rsidR="00FA12B2" w:rsidRDefault="00FA12B2" w:rsidP="00D75562">
          <w:pPr>
            <w:pStyle w:val="Piedepgina"/>
            <w:rPr>
              <w:sz w:val="20"/>
            </w:rPr>
          </w:pPr>
          <w:r>
            <w:t>Análisis de Sistemas</w:t>
          </w:r>
        </w:p>
      </w:tc>
      <w:tc>
        <w:tcPr>
          <w:tcW w:w="4819" w:type="dxa"/>
        </w:tcPr>
        <w:p w14:paraId="621D1E6F" w14:textId="10F380CD" w:rsidR="00FA12B2" w:rsidRPr="000F393A" w:rsidRDefault="00FA12B2" w:rsidP="00D75562">
          <w:pPr>
            <w:pStyle w:val="Piedepgina"/>
            <w:jc w:val="right"/>
            <w:rPr>
              <w:sz w:val="20"/>
            </w:rPr>
          </w:pPr>
          <w:r w:rsidRPr="000F393A">
            <w:rPr>
              <w:sz w:val="20"/>
            </w:rPr>
            <w:t>Hoja</w:t>
          </w:r>
          <w:r w:rsidRPr="00D75562">
            <w:rPr>
              <w:sz w:val="20"/>
            </w:rPr>
            <w:t xml:space="preserve"> </w:t>
          </w:r>
          <w:r w:rsidRPr="00D75562">
            <w:rPr>
              <w:rStyle w:val="Nmerodepgina"/>
            </w:rPr>
            <w:fldChar w:fldCharType="begin"/>
          </w:r>
          <w:r w:rsidRPr="00D75562">
            <w:rPr>
              <w:rStyle w:val="Nmerodepgina"/>
            </w:rPr>
            <w:instrText xml:space="preserve"> PAGE </w:instrText>
          </w:r>
          <w:r w:rsidRPr="00D75562">
            <w:rPr>
              <w:rStyle w:val="Nmerodepgina"/>
            </w:rPr>
            <w:fldChar w:fldCharType="separate"/>
          </w:r>
          <w:r w:rsidR="00926E00">
            <w:rPr>
              <w:rStyle w:val="Nmerodepgina"/>
              <w:noProof/>
            </w:rPr>
            <w:t>7</w:t>
          </w:r>
          <w:r w:rsidRPr="00D75562">
            <w:rPr>
              <w:rStyle w:val="Nmerodepgina"/>
            </w:rPr>
            <w:fldChar w:fldCharType="end"/>
          </w:r>
          <w:r w:rsidRPr="000F393A">
            <w:rPr>
              <w:rStyle w:val="Nmerodepgina"/>
              <w:sz w:val="20"/>
            </w:rPr>
            <w:t xml:space="preserve"> de</w:t>
          </w:r>
          <w:r>
            <w:rPr>
              <w:rStyle w:val="Nmerodepgina"/>
              <w:sz w:val="20"/>
            </w:rPr>
            <w:t>7</w:t>
          </w:r>
          <w:r w:rsidRPr="000F393A">
            <w:rPr>
              <w:rStyle w:val="Nmerodepgina"/>
              <w:sz w:val="20"/>
            </w:rPr>
            <w:t xml:space="preserve">      </w:t>
          </w:r>
        </w:p>
      </w:tc>
    </w:tr>
  </w:tbl>
  <w:p w14:paraId="6EECF1DD" w14:textId="77777777" w:rsidR="00FA12B2" w:rsidRDefault="00FA12B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D067CD" w14:textId="77777777" w:rsidR="00B43195" w:rsidRDefault="00B43195" w:rsidP="00D75562">
      <w:pPr>
        <w:spacing w:after="0" w:line="240" w:lineRule="auto"/>
      </w:pPr>
      <w:r>
        <w:separator/>
      </w:r>
    </w:p>
  </w:footnote>
  <w:footnote w:type="continuationSeparator" w:id="0">
    <w:p w14:paraId="53FF384F" w14:textId="77777777" w:rsidR="00B43195" w:rsidRDefault="00B43195" w:rsidP="00D755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37" w:type="dxa"/>
      <w:tblInd w:w="-623" w:type="dxa"/>
      <w:tblBorders>
        <w:bottom w:val="single" w:sz="4" w:space="0" w:color="auto"/>
      </w:tblBorders>
      <w:tblCellMar>
        <w:left w:w="70" w:type="dxa"/>
        <w:right w:w="70" w:type="dxa"/>
      </w:tblCellMar>
      <w:tblLook w:val="0000" w:firstRow="0" w:lastRow="0" w:firstColumn="0" w:lastColumn="0" w:noHBand="0" w:noVBand="0"/>
    </w:tblPr>
    <w:tblGrid>
      <w:gridCol w:w="1117"/>
      <w:gridCol w:w="2058"/>
      <w:gridCol w:w="3969"/>
      <w:gridCol w:w="1959"/>
      <w:gridCol w:w="734"/>
    </w:tblGrid>
    <w:tr w:rsidR="00FA12B2" w:rsidRPr="00F6713D" w14:paraId="57D1CC06" w14:textId="77777777" w:rsidTr="00491BFC">
      <w:trPr>
        <w:trHeight w:val="359"/>
        <w:tblHeader/>
      </w:trPr>
      <w:tc>
        <w:tcPr>
          <w:tcW w:w="1117" w:type="dxa"/>
        </w:tcPr>
        <w:p w14:paraId="7530DD4E" w14:textId="7781B178" w:rsidR="00FA12B2" w:rsidRDefault="00FA12B2" w:rsidP="00D75562">
          <w:pPr>
            <w:pStyle w:val="Encabezado"/>
          </w:pPr>
          <w:r>
            <w:t xml:space="preserve">TP Nro.: </w:t>
          </w:r>
        </w:p>
      </w:tc>
      <w:tc>
        <w:tcPr>
          <w:tcW w:w="2058" w:type="dxa"/>
        </w:tcPr>
        <w:p w14:paraId="6EA6DD96" w14:textId="27FD2E32" w:rsidR="00FA12B2" w:rsidRPr="001635B3" w:rsidRDefault="00FA12B2" w:rsidP="00D75562">
          <w:pPr>
            <w:pStyle w:val="Encabezado"/>
          </w:pPr>
          <w:r>
            <w:t>2</w:t>
          </w:r>
        </w:p>
      </w:tc>
      <w:tc>
        <w:tcPr>
          <w:tcW w:w="3969" w:type="dxa"/>
        </w:tcPr>
        <w:p w14:paraId="128FC532" w14:textId="193088AE" w:rsidR="00FA12B2" w:rsidRDefault="00FA12B2" w:rsidP="00D75562">
          <w:pPr>
            <w:pStyle w:val="Encabezado"/>
          </w:pPr>
          <w:r>
            <w:t xml:space="preserve"> Tema:   Relevamiento </w:t>
          </w:r>
        </w:p>
      </w:tc>
      <w:tc>
        <w:tcPr>
          <w:tcW w:w="1959" w:type="dxa"/>
        </w:tcPr>
        <w:p w14:paraId="308CD2D3" w14:textId="6FADF3FC" w:rsidR="00FA12B2" w:rsidRDefault="00FA12B2" w:rsidP="00D75562">
          <w:pPr>
            <w:pStyle w:val="Encabezado"/>
            <w:jc w:val="center"/>
          </w:pPr>
          <w:r>
            <w:t>Curso: K2054</w:t>
          </w:r>
        </w:p>
      </w:tc>
      <w:tc>
        <w:tcPr>
          <w:tcW w:w="734" w:type="dxa"/>
        </w:tcPr>
        <w:p w14:paraId="2580C351" w14:textId="6F4A7AD0" w:rsidR="00FA12B2" w:rsidRPr="00F6713D" w:rsidRDefault="00FA12B2" w:rsidP="00D75562">
          <w:pPr>
            <w:pStyle w:val="Encabezado"/>
            <w:jc w:val="right"/>
          </w:pPr>
          <w:r w:rsidRPr="00F6713D">
            <w:t xml:space="preserve">  </w:t>
          </w:r>
        </w:p>
      </w:tc>
    </w:tr>
  </w:tbl>
  <w:p w14:paraId="763BF2C2" w14:textId="77777777" w:rsidR="00FA12B2" w:rsidRDefault="00FA12B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34EB5"/>
    <w:multiLevelType w:val="hybridMultilevel"/>
    <w:tmpl w:val="EACAEF06"/>
    <w:lvl w:ilvl="0" w:tplc="705AB4DA">
      <w:start w:val="1"/>
      <w:numFmt w:val="lowerLetter"/>
      <w:lvlText w:val="%1)"/>
      <w:lvlJc w:val="left"/>
      <w:pPr>
        <w:ind w:left="1080" w:hanging="360"/>
      </w:pPr>
      <w:rPr>
        <w:rFonts w:hint="default"/>
        <w:i/>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04E7450C"/>
    <w:multiLevelType w:val="hybridMultilevel"/>
    <w:tmpl w:val="C3563700"/>
    <w:lvl w:ilvl="0" w:tplc="2758D72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5A54443"/>
    <w:multiLevelType w:val="hybridMultilevel"/>
    <w:tmpl w:val="13DEB388"/>
    <w:lvl w:ilvl="0" w:tplc="2C0A0001">
      <w:start w:val="1"/>
      <w:numFmt w:val="bullet"/>
      <w:lvlText w:val=""/>
      <w:lvlJc w:val="left"/>
      <w:pPr>
        <w:ind w:left="2136" w:hanging="360"/>
      </w:pPr>
      <w:rPr>
        <w:rFonts w:ascii="Symbol" w:hAnsi="Symbol" w:hint="default"/>
      </w:rPr>
    </w:lvl>
    <w:lvl w:ilvl="1" w:tplc="2C0A0003" w:tentative="1">
      <w:start w:val="1"/>
      <w:numFmt w:val="bullet"/>
      <w:lvlText w:val="o"/>
      <w:lvlJc w:val="left"/>
      <w:pPr>
        <w:ind w:left="2856" w:hanging="360"/>
      </w:pPr>
      <w:rPr>
        <w:rFonts w:ascii="Courier New" w:hAnsi="Courier New" w:cs="Courier New" w:hint="default"/>
      </w:rPr>
    </w:lvl>
    <w:lvl w:ilvl="2" w:tplc="2C0A0005" w:tentative="1">
      <w:start w:val="1"/>
      <w:numFmt w:val="bullet"/>
      <w:lvlText w:val=""/>
      <w:lvlJc w:val="left"/>
      <w:pPr>
        <w:ind w:left="3576" w:hanging="360"/>
      </w:pPr>
      <w:rPr>
        <w:rFonts w:ascii="Wingdings" w:hAnsi="Wingdings" w:hint="default"/>
      </w:rPr>
    </w:lvl>
    <w:lvl w:ilvl="3" w:tplc="2C0A0001" w:tentative="1">
      <w:start w:val="1"/>
      <w:numFmt w:val="bullet"/>
      <w:lvlText w:val=""/>
      <w:lvlJc w:val="left"/>
      <w:pPr>
        <w:ind w:left="4296" w:hanging="360"/>
      </w:pPr>
      <w:rPr>
        <w:rFonts w:ascii="Symbol" w:hAnsi="Symbol" w:hint="default"/>
      </w:rPr>
    </w:lvl>
    <w:lvl w:ilvl="4" w:tplc="2C0A0003" w:tentative="1">
      <w:start w:val="1"/>
      <w:numFmt w:val="bullet"/>
      <w:lvlText w:val="o"/>
      <w:lvlJc w:val="left"/>
      <w:pPr>
        <w:ind w:left="5016" w:hanging="360"/>
      </w:pPr>
      <w:rPr>
        <w:rFonts w:ascii="Courier New" w:hAnsi="Courier New" w:cs="Courier New" w:hint="default"/>
      </w:rPr>
    </w:lvl>
    <w:lvl w:ilvl="5" w:tplc="2C0A0005" w:tentative="1">
      <w:start w:val="1"/>
      <w:numFmt w:val="bullet"/>
      <w:lvlText w:val=""/>
      <w:lvlJc w:val="left"/>
      <w:pPr>
        <w:ind w:left="5736" w:hanging="360"/>
      </w:pPr>
      <w:rPr>
        <w:rFonts w:ascii="Wingdings" w:hAnsi="Wingdings" w:hint="default"/>
      </w:rPr>
    </w:lvl>
    <w:lvl w:ilvl="6" w:tplc="2C0A0001" w:tentative="1">
      <w:start w:val="1"/>
      <w:numFmt w:val="bullet"/>
      <w:lvlText w:val=""/>
      <w:lvlJc w:val="left"/>
      <w:pPr>
        <w:ind w:left="6456" w:hanging="360"/>
      </w:pPr>
      <w:rPr>
        <w:rFonts w:ascii="Symbol" w:hAnsi="Symbol" w:hint="default"/>
      </w:rPr>
    </w:lvl>
    <w:lvl w:ilvl="7" w:tplc="2C0A0003" w:tentative="1">
      <w:start w:val="1"/>
      <w:numFmt w:val="bullet"/>
      <w:lvlText w:val="o"/>
      <w:lvlJc w:val="left"/>
      <w:pPr>
        <w:ind w:left="7176" w:hanging="360"/>
      </w:pPr>
      <w:rPr>
        <w:rFonts w:ascii="Courier New" w:hAnsi="Courier New" w:cs="Courier New" w:hint="default"/>
      </w:rPr>
    </w:lvl>
    <w:lvl w:ilvl="8" w:tplc="2C0A0005" w:tentative="1">
      <w:start w:val="1"/>
      <w:numFmt w:val="bullet"/>
      <w:lvlText w:val=""/>
      <w:lvlJc w:val="left"/>
      <w:pPr>
        <w:ind w:left="7896" w:hanging="360"/>
      </w:pPr>
      <w:rPr>
        <w:rFonts w:ascii="Wingdings" w:hAnsi="Wingdings" w:hint="default"/>
      </w:rPr>
    </w:lvl>
  </w:abstractNum>
  <w:abstractNum w:abstractNumId="3" w15:restartNumberingAfterBreak="0">
    <w:nsid w:val="10B47CA7"/>
    <w:multiLevelType w:val="hybridMultilevel"/>
    <w:tmpl w:val="8DBE1512"/>
    <w:lvl w:ilvl="0" w:tplc="F5266A04">
      <w:start w:val="1"/>
      <w:numFmt w:val="upperLetter"/>
      <w:lvlText w:val="%1)"/>
      <w:lvlJc w:val="left"/>
      <w:pPr>
        <w:ind w:left="1770" w:hanging="360"/>
      </w:pPr>
      <w:rPr>
        <w:rFonts w:hint="default"/>
      </w:rPr>
    </w:lvl>
    <w:lvl w:ilvl="1" w:tplc="2C0A0019" w:tentative="1">
      <w:start w:val="1"/>
      <w:numFmt w:val="lowerLetter"/>
      <w:lvlText w:val="%2."/>
      <w:lvlJc w:val="left"/>
      <w:pPr>
        <w:ind w:left="2490" w:hanging="360"/>
      </w:pPr>
    </w:lvl>
    <w:lvl w:ilvl="2" w:tplc="2C0A001B" w:tentative="1">
      <w:start w:val="1"/>
      <w:numFmt w:val="lowerRoman"/>
      <w:lvlText w:val="%3."/>
      <w:lvlJc w:val="right"/>
      <w:pPr>
        <w:ind w:left="3210" w:hanging="180"/>
      </w:pPr>
    </w:lvl>
    <w:lvl w:ilvl="3" w:tplc="2C0A000F" w:tentative="1">
      <w:start w:val="1"/>
      <w:numFmt w:val="decimal"/>
      <w:lvlText w:val="%4."/>
      <w:lvlJc w:val="left"/>
      <w:pPr>
        <w:ind w:left="3930" w:hanging="360"/>
      </w:pPr>
    </w:lvl>
    <w:lvl w:ilvl="4" w:tplc="2C0A0019" w:tentative="1">
      <w:start w:val="1"/>
      <w:numFmt w:val="lowerLetter"/>
      <w:lvlText w:val="%5."/>
      <w:lvlJc w:val="left"/>
      <w:pPr>
        <w:ind w:left="4650" w:hanging="360"/>
      </w:pPr>
    </w:lvl>
    <w:lvl w:ilvl="5" w:tplc="2C0A001B" w:tentative="1">
      <w:start w:val="1"/>
      <w:numFmt w:val="lowerRoman"/>
      <w:lvlText w:val="%6."/>
      <w:lvlJc w:val="right"/>
      <w:pPr>
        <w:ind w:left="5370" w:hanging="180"/>
      </w:pPr>
    </w:lvl>
    <w:lvl w:ilvl="6" w:tplc="2C0A000F" w:tentative="1">
      <w:start w:val="1"/>
      <w:numFmt w:val="decimal"/>
      <w:lvlText w:val="%7."/>
      <w:lvlJc w:val="left"/>
      <w:pPr>
        <w:ind w:left="6090" w:hanging="360"/>
      </w:pPr>
    </w:lvl>
    <w:lvl w:ilvl="7" w:tplc="2C0A0019" w:tentative="1">
      <w:start w:val="1"/>
      <w:numFmt w:val="lowerLetter"/>
      <w:lvlText w:val="%8."/>
      <w:lvlJc w:val="left"/>
      <w:pPr>
        <w:ind w:left="6810" w:hanging="360"/>
      </w:pPr>
    </w:lvl>
    <w:lvl w:ilvl="8" w:tplc="2C0A001B" w:tentative="1">
      <w:start w:val="1"/>
      <w:numFmt w:val="lowerRoman"/>
      <w:lvlText w:val="%9."/>
      <w:lvlJc w:val="right"/>
      <w:pPr>
        <w:ind w:left="7530" w:hanging="180"/>
      </w:pPr>
    </w:lvl>
  </w:abstractNum>
  <w:abstractNum w:abstractNumId="4" w15:restartNumberingAfterBreak="0">
    <w:nsid w:val="1745780F"/>
    <w:multiLevelType w:val="hybridMultilevel"/>
    <w:tmpl w:val="F6F4733E"/>
    <w:lvl w:ilvl="0" w:tplc="496E82EC">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1A8B7F5A"/>
    <w:multiLevelType w:val="hybridMultilevel"/>
    <w:tmpl w:val="DD6ABC30"/>
    <w:lvl w:ilvl="0" w:tplc="2C0A0001">
      <w:start w:val="1"/>
      <w:numFmt w:val="bullet"/>
      <w:lvlText w:val=""/>
      <w:lvlJc w:val="left"/>
      <w:pPr>
        <w:ind w:left="2136" w:hanging="360"/>
      </w:pPr>
      <w:rPr>
        <w:rFonts w:ascii="Symbol" w:hAnsi="Symbol" w:hint="default"/>
      </w:rPr>
    </w:lvl>
    <w:lvl w:ilvl="1" w:tplc="2C0A0003" w:tentative="1">
      <w:start w:val="1"/>
      <w:numFmt w:val="bullet"/>
      <w:lvlText w:val="o"/>
      <w:lvlJc w:val="left"/>
      <w:pPr>
        <w:ind w:left="2856" w:hanging="360"/>
      </w:pPr>
      <w:rPr>
        <w:rFonts w:ascii="Courier New" w:hAnsi="Courier New" w:cs="Courier New" w:hint="default"/>
      </w:rPr>
    </w:lvl>
    <w:lvl w:ilvl="2" w:tplc="2C0A0005" w:tentative="1">
      <w:start w:val="1"/>
      <w:numFmt w:val="bullet"/>
      <w:lvlText w:val=""/>
      <w:lvlJc w:val="left"/>
      <w:pPr>
        <w:ind w:left="3576" w:hanging="360"/>
      </w:pPr>
      <w:rPr>
        <w:rFonts w:ascii="Wingdings" w:hAnsi="Wingdings" w:hint="default"/>
      </w:rPr>
    </w:lvl>
    <w:lvl w:ilvl="3" w:tplc="2C0A0001" w:tentative="1">
      <w:start w:val="1"/>
      <w:numFmt w:val="bullet"/>
      <w:lvlText w:val=""/>
      <w:lvlJc w:val="left"/>
      <w:pPr>
        <w:ind w:left="4296" w:hanging="360"/>
      </w:pPr>
      <w:rPr>
        <w:rFonts w:ascii="Symbol" w:hAnsi="Symbol" w:hint="default"/>
      </w:rPr>
    </w:lvl>
    <w:lvl w:ilvl="4" w:tplc="2C0A0003" w:tentative="1">
      <w:start w:val="1"/>
      <w:numFmt w:val="bullet"/>
      <w:lvlText w:val="o"/>
      <w:lvlJc w:val="left"/>
      <w:pPr>
        <w:ind w:left="5016" w:hanging="360"/>
      </w:pPr>
      <w:rPr>
        <w:rFonts w:ascii="Courier New" w:hAnsi="Courier New" w:cs="Courier New" w:hint="default"/>
      </w:rPr>
    </w:lvl>
    <w:lvl w:ilvl="5" w:tplc="2C0A0005" w:tentative="1">
      <w:start w:val="1"/>
      <w:numFmt w:val="bullet"/>
      <w:lvlText w:val=""/>
      <w:lvlJc w:val="left"/>
      <w:pPr>
        <w:ind w:left="5736" w:hanging="360"/>
      </w:pPr>
      <w:rPr>
        <w:rFonts w:ascii="Wingdings" w:hAnsi="Wingdings" w:hint="default"/>
      </w:rPr>
    </w:lvl>
    <w:lvl w:ilvl="6" w:tplc="2C0A0001" w:tentative="1">
      <w:start w:val="1"/>
      <w:numFmt w:val="bullet"/>
      <w:lvlText w:val=""/>
      <w:lvlJc w:val="left"/>
      <w:pPr>
        <w:ind w:left="6456" w:hanging="360"/>
      </w:pPr>
      <w:rPr>
        <w:rFonts w:ascii="Symbol" w:hAnsi="Symbol" w:hint="default"/>
      </w:rPr>
    </w:lvl>
    <w:lvl w:ilvl="7" w:tplc="2C0A0003" w:tentative="1">
      <w:start w:val="1"/>
      <w:numFmt w:val="bullet"/>
      <w:lvlText w:val="o"/>
      <w:lvlJc w:val="left"/>
      <w:pPr>
        <w:ind w:left="7176" w:hanging="360"/>
      </w:pPr>
      <w:rPr>
        <w:rFonts w:ascii="Courier New" w:hAnsi="Courier New" w:cs="Courier New" w:hint="default"/>
      </w:rPr>
    </w:lvl>
    <w:lvl w:ilvl="8" w:tplc="2C0A0005" w:tentative="1">
      <w:start w:val="1"/>
      <w:numFmt w:val="bullet"/>
      <w:lvlText w:val=""/>
      <w:lvlJc w:val="left"/>
      <w:pPr>
        <w:ind w:left="7896" w:hanging="360"/>
      </w:pPr>
      <w:rPr>
        <w:rFonts w:ascii="Wingdings" w:hAnsi="Wingdings" w:hint="default"/>
      </w:rPr>
    </w:lvl>
  </w:abstractNum>
  <w:abstractNum w:abstractNumId="6" w15:restartNumberingAfterBreak="0">
    <w:nsid w:val="1B07024E"/>
    <w:multiLevelType w:val="hybridMultilevel"/>
    <w:tmpl w:val="EAD202F8"/>
    <w:lvl w:ilvl="0" w:tplc="3F28353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3A94B44"/>
    <w:multiLevelType w:val="hybridMultilevel"/>
    <w:tmpl w:val="F9F83AF0"/>
    <w:lvl w:ilvl="0" w:tplc="C8E0B71A">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28FB5195"/>
    <w:multiLevelType w:val="hybridMultilevel"/>
    <w:tmpl w:val="ACC0E3C4"/>
    <w:lvl w:ilvl="0" w:tplc="7A06B8CA">
      <w:start w:val="1"/>
      <w:numFmt w:val="lowerLetter"/>
      <w:lvlText w:val="%1)"/>
      <w:lvlJc w:val="left"/>
      <w:pPr>
        <w:ind w:left="1080" w:hanging="360"/>
      </w:pPr>
      <w:rPr>
        <w:rFonts w:hint="default"/>
        <w:i/>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 w15:restartNumberingAfterBreak="0">
    <w:nsid w:val="36AC3039"/>
    <w:multiLevelType w:val="multilevel"/>
    <w:tmpl w:val="BD7853F4"/>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8A85115"/>
    <w:multiLevelType w:val="hybridMultilevel"/>
    <w:tmpl w:val="A7C82CF8"/>
    <w:lvl w:ilvl="0" w:tplc="95542744">
      <w:start w:val="1"/>
      <w:numFmt w:val="lowerLetter"/>
      <w:lvlText w:val="%1)"/>
      <w:lvlJc w:val="left"/>
      <w:pPr>
        <w:ind w:left="1080" w:hanging="360"/>
      </w:pPr>
      <w:rPr>
        <w:rFonts w:hint="default"/>
        <w:i/>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1" w15:restartNumberingAfterBreak="0">
    <w:nsid w:val="3DE83F42"/>
    <w:multiLevelType w:val="multilevel"/>
    <w:tmpl w:val="2076D69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45CB4516"/>
    <w:multiLevelType w:val="hybridMultilevel"/>
    <w:tmpl w:val="CA5CAC06"/>
    <w:lvl w:ilvl="0" w:tplc="D81673C6">
      <w:start w:val="1"/>
      <w:numFmt w:val="lowerLetter"/>
      <w:lvlText w:val="%1)"/>
      <w:lvlJc w:val="left"/>
      <w:pPr>
        <w:ind w:left="1080" w:hanging="360"/>
      </w:pPr>
      <w:rPr>
        <w:rFonts w:hint="default"/>
        <w:i/>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3" w15:restartNumberingAfterBreak="0">
    <w:nsid w:val="4E7B17E7"/>
    <w:multiLevelType w:val="hybridMultilevel"/>
    <w:tmpl w:val="AD94886A"/>
    <w:lvl w:ilvl="0" w:tplc="B8EE0CA8">
      <w:start w:val="1"/>
      <w:numFmt w:val="lowerLetter"/>
      <w:lvlText w:val="%1)"/>
      <w:lvlJc w:val="left"/>
      <w:pPr>
        <w:ind w:left="1080" w:hanging="360"/>
      </w:pPr>
      <w:rPr>
        <w:rFonts w:hint="default"/>
        <w:i/>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4" w15:restartNumberingAfterBreak="0">
    <w:nsid w:val="59DD42DF"/>
    <w:multiLevelType w:val="hybridMultilevel"/>
    <w:tmpl w:val="6D7A46C0"/>
    <w:lvl w:ilvl="0" w:tplc="2C0A0001">
      <w:start w:val="1"/>
      <w:numFmt w:val="bullet"/>
      <w:lvlText w:val=""/>
      <w:lvlJc w:val="left"/>
      <w:pPr>
        <w:ind w:left="2136" w:hanging="360"/>
      </w:pPr>
      <w:rPr>
        <w:rFonts w:ascii="Symbol" w:hAnsi="Symbol" w:hint="default"/>
      </w:rPr>
    </w:lvl>
    <w:lvl w:ilvl="1" w:tplc="2C0A0003" w:tentative="1">
      <w:start w:val="1"/>
      <w:numFmt w:val="bullet"/>
      <w:lvlText w:val="o"/>
      <w:lvlJc w:val="left"/>
      <w:pPr>
        <w:ind w:left="2856" w:hanging="360"/>
      </w:pPr>
      <w:rPr>
        <w:rFonts w:ascii="Courier New" w:hAnsi="Courier New" w:cs="Courier New" w:hint="default"/>
      </w:rPr>
    </w:lvl>
    <w:lvl w:ilvl="2" w:tplc="2C0A0005" w:tentative="1">
      <w:start w:val="1"/>
      <w:numFmt w:val="bullet"/>
      <w:lvlText w:val=""/>
      <w:lvlJc w:val="left"/>
      <w:pPr>
        <w:ind w:left="3576" w:hanging="360"/>
      </w:pPr>
      <w:rPr>
        <w:rFonts w:ascii="Wingdings" w:hAnsi="Wingdings" w:hint="default"/>
      </w:rPr>
    </w:lvl>
    <w:lvl w:ilvl="3" w:tplc="2C0A0001" w:tentative="1">
      <w:start w:val="1"/>
      <w:numFmt w:val="bullet"/>
      <w:lvlText w:val=""/>
      <w:lvlJc w:val="left"/>
      <w:pPr>
        <w:ind w:left="4296" w:hanging="360"/>
      </w:pPr>
      <w:rPr>
        <w:rFonts w:ascii="Symbol" w:hAnsi="Symbol" w:hint="default"/>
      </w:rPr>
    </w:lvl>
    <w:lvl w:ilvl="4" w:tplc="2C0A0003" w:tentative="1">
      <w:start w:val="1"/>
      <w:numFmt w:val="bullet"/>
      <w:lvlText w:val="o"/>
      <w:lvlJc w:val="left"/>
      <w:pPr>
        <w:ind w:left="5016" w:hanging="360"/>
      </w:pPr>
      <w:rPr>
        <w:rFonts w:ascii="Courier New" w:hAnsi="Courier New" w:cs="Courier New" w:hint="default"/>
      </w:rPr>
    </w:lvl>
    <w:lvl w:ilvl="5" w:tplc="2C0A0005" w:tentative="1">
      <w:start w:val="1"/>
      <w:numFmt w:val="bullet"/>
      <w:lvlText w:val=""/>
      <w:lvlJc w:val="left"/>
      <w:pPr>
        <w:ind w:left="5736" w:hanging="360"/>
      </w:pPr>
      <w:rPr>
        <w:rFonts w:ascii="Wingdings" w:hAnsi="Wingdings" w:hint="default"/>
      </w:rPr>
    </w:lvl>
    <w:lvl w:ilvl="6" w:tplc="2C0A0001" w:tentative="1">
      <w:start w:val="1"/>
      <w:numFmt w:val="bullet"/>
      <w:lvlText w:val=""/>
      <w:lvlJc w:val="left"/>
      <w:pPr>
        <w:ind w:left="6456" w:hanging="360"/>
      </w:pPr>
      <w:rPr>
        <w:rFonts w:ascii="Symbol" w:hAnsi="Symbol" w:hint="default"/>
      </w:rPr>
    </w:lvl>
    <w:lvl w:ilvl="7" w:tplc="2C0A0003" w:tentative="1">
      <w:start w:val="1"/>
      <w:numFmt w:val="bullet"/>
      <w:lvlText w:val="o"/>
      <w:lvlJc w:val="left"/>
      <w:pPr>
        <w:ind w:left="7176" w:hanging="360"/>
      </w:pPr>
      <w:rPr>
        <w:rFonts w:ascii="Courier New" w:hAnsi="Courier New" w:cs="Courier New" w:hint="default"/>
      </w:rPr>
    </w:lvl>
    <w:lvl w:ilvl="8" w:tplc="2C0A0005" w:tentative="1">
      <w:start w:val="1"/>
      <w:numFmt w:val="bullet"/>
      <w:lvlText w:val=""/>
      <w:lvlJc w:val="left"/>
      <w:pPr>
        <w:ind w:left="7896" w:hanging="360"/>
      </w:pPr>
      <w:rPr>
        <w:rFonts w:ascii="Wingdings" w:hAnsi="Wingdings" w:hint="default"/>
      </w:rPr>
    </w:lvl>
  </w:abstractNum>
  <w:abstractNum w:abstractNumId="15" w15:restartNumberingAfterBreak="0">
    <w:nsid w:val="5B807B16"/>
    <w:multiLevelType w:val="hybridMultilevel"/>
    <w:tmpl w:val="AF6EC528"/>
    <w:lvl w:ilvl="0" w:tplc="1CDA1A42">
      <w:start w:val="1"/>
      <w:numFmt w:val="lowerLetter"/>
      <w:lvlText w:val="%1)"/>
      <w:lvlJc w:val="left"/>
      <w:pPr>
        <w:ind w:left="1080" w:hanging="360"/>
      </w:pPr>
      <w:rPr>
        <w:rFonts w:hint="default"/>
        <w:i/>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6" w15:restartNumberingAfterBreak="0">
    <w:nsid w:val="612B0CC2"/>
    <w:multiLevelType w:val="hybridMultilevel"/>
    <w:tmpl w:val="AC9420E8"/>
    <w:lvl w:ilvl="0" w:tplc="A8AEB4F4">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7" w15:restartNumberingAfterBreak="0">
    <w:nsid w:val="66422E06"/>
    <w:multiLevelType w:val="hybridMultilevel"/>
    <w:tmpl w:val="8B92D762"/>
    <w:lvl w:ilvl="0" w:tplc="2C0A0001">
      <w:start w:val="1"/>
      <w:numFmt w:val="bullet"/>
      <w:lvlText w:val=""/>
      <w:lvlJc w:val="left"/>
      <w:pPr>
        <w:ind w:left="2136" w:hanging="360"/>
      </w:pPr>
      <w:rPr>
        <w:rFonts w:ascii="Symbol" w:hAnsi="Symbol" w:hint="default"/>
      </w:rPr>
    </w:lvl>
    <w:lvl w:ilvl="1" w:tplc="2C0A0003" w:tentative="1">
      <w:start w:val="1"/>
      <w:numFmt w:val="bullet"/>
      <w:lvlText w:val="o"/>
      <w:lvlJc w:val="left"/>
      <w:pPr>
        <w:ind w:left="2856" w:hanging="360"/>
      </w:pPr>
      <w:rPr>
        <w:rFonts w:ascii="Courier New" w:hAnsi="Courier New" w:cs="Courier New" w:hint="default"/>
      </w:rPr>
    </w:lvl>
    <w:lvl w:ilvl="2" w:tplc="2C0A0005" w:tentative="1">
      <w:start w:val="1"/>
      <w:numFmt w:val="bullet"/>
      <w:lvlText w:val=""/>
      <w:lvlJc w:val="left"/>
      <w:pPr>
        <w:ind w:left="3576" w:hanging="360"/>
      </w:pPr>
      <w:rPr>
        <w:rFonts w:ascii="Wingdings" w:hAnsi="Wingdings" w:hint="default"/>
      </w:rPr>
    </w:lvl>
    <w:lvl w:ilvl="3" w:tplc="2C0A0001" w:tentative="1">
      <w:start w:val="1"/>
      <w:numFmt w:val="bullet"/>
      <w:lvlText w:val=""/>
      <w:lvlJc w:val="left"/>
      <w:pPr>
        <w:ind w:left="4296" w:hanging="360"/>
      </w:pPr>
      <w:rPr>
        <w:rFonts w:ascii="Symbol" w:hAnsi="Symbol" w:hint="default"/>
      </w:rPr>
    </w:lvl>
    <w:lvl w:ilvl="4" w:tplc="2C0A0003" w:tentative="1">
      <w:start w:val="1"/>
      <w:numFmt w:val="bullet"/>
      <w:lvlText w:val="o"/>
      <w:lvlJc w:val="left"/>
      <w:pPr>
        <w:ind w:left="5016" w:hanging="360"/>
      </w:pPr>
      <w:rPr>
        <w:rFonts w:ascii="Courier New" w:hAnsi="Courier New" w:cs="Courier New" w:hint="default"/>
      </w:rPr>
    </w:lvl>
    <w:lvl w:ilvl="5" w:tplc="2C0A0005" w:tentative="1">
      <w:start w:val="1"/>
      <w:numFmt w:val="bullet"/>
      <w:lvlText w:val=""/>
      <w:lvlJc w:val="left"/>
      <w:pPr>
        <w:ind w:left="5736" w:hanging="360"/>
      </w:pPr>
      <w:rPr>
        <w:rFonts w:ascii="Wingdings" w:hAnsi="Wingdings" w:hint="default"/>
      </w:rPr>
    </w:lvl>
    <w:lvl w:ilvl="6" w:tplc="2C0A0001" w:tentative="1">
      <w:start w:val="1"/>
      <w:numFmt w:val="bullet"/>
      <w:lvlText w:val=""/>
      <w:lvlJc w:val="left"/>
      <w:pPr>
        <w:ind w:left="6456" w:hanging="360"/>
      </w:pPr>
      <w:rPr>
        <w:rFonts w:ascii="Symbol" w:hAnsi="Symbol" w:hint="default"/>
      </w:rPr>
    </w:lvl>
    <w:lvl w:ilvl="7" w:tplc="2C0A0003" w:tentative="1">
      <w:start w:val="1"/>
      <w:numFmt w:val="bullet"/>
      <w:lvlText w:val="o"/>
      <w:lvlJc w:val="left"/>
      <w:pPr>
        <w:ind w:left="7176" w:hanging="360"/>
      </w:pPr>
      <w:rPr>
        <w:rFonts w:ascii="Courier New" w:hAnsi="Courier New" w:cs="Courier New" w:hint="default"/>
      </w:rPr>
    </w:lvl>
    <w:lvl w:ilvl="8" w:tplc="2C0A0005" w:tentative="1">
      <w:start w:val="1"/>
      <w:numFmt w:val="bullet"/>
      <w:lvlText w:val=""/>
      <w:lvlJc w:val="left"/>
      <w:pPr>
        <w:ind w:left="7896" w:hanging="360"/>
      </w:pPr>
      <w:rPr>
        <w:rFonts w:ascii="Wingdings" w:hAnsi="Wingdings" w:hint="default"/>
      </w:rPr>
    </w:lvl>
  </w:abstractNum>
  <w:abstractNum w:abstractNumId="18" w15:restartNumberingAfterBreak="0">
    <w:nsid w:val="6E480BA5"/>
    <w:multiLevelType w:val="hybridMultilevel"/>
    <w:tmpl w:val="6568D718"/>
    <w:lvl w:ilvl="0" w:tplc="4036A7CA">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9" w15:restartNumberingAfterBreak="0">
    <w:nsid w:val="77DE51D2"/>
    <w:multiLevelType w:val="hybridMultilevel"/>
    <w:tmpl w:val="D9D2057C"/>
    <w:lvl w:ilvl="0" w:tplc="DE2E37C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9"/>
  </w:num>
  <w:num w:numId="2">
    <w:abstractNumId w:val="1"/>
  </w:num>
  <w:num w:numId="3">
    <w:abstractNumId w:val="6"/>
  </w:num>
  <w:num w:numId="4">
    <w:abstractNumId w:val="15"/>
  </w:num>
  <w:num w:numId="5">
    <w:abstractNumId w:val="16"/>
  </w:num>
  <w:num w:numId="6">
    <w:abstractNumId w:val="18"/>
  </w:num>
  <w:num w:numId="7">
    <w:abstractNumId w:val="8"/>
  </w:num>
  <w:num w:numId="8">
    <w:abstractNumId w:val="7"/>
  </w:num>
  <w:num w:numId="9">
    <w:abstractNumId w:val="0"/>
  </w:num>
  <w:num w:numId="10">
    <w:abstractNumId w:val="12"/>
  </w:num>
  <w:num w:numId="11">
    <w:abstractNumId w:val="4"/>
  </w:num>
  <w:num w:numId="12">
    <w:abstractNumId w:val="10"/>
  </w:num>
  <w:num w:numId="13">
    <w:abstractNumId w:val="13"/>
  </w:num>
  <w:num w:numId="14">
    <w:abstractNumId w:val="9"/>
  </w:num>
  <w:num w:numId="15">
    <w:abstractNumId w:val="11"/>
  </w:num>
  <w:num w:numId="16">
    <w:abstractNumId w:val="3"/>
  </w:num>
  <w:num w:numId="17">
    <w:abstractNumId w:val="14"/>
  </w:num>
  <w:num w:numId="18">
    <w:abstractNumId w:val="17"/>
  </w:num>
  <w:num w:numId="19">
    <w:abstractNumId w:val="5"/>
  </w:num>
  <w:num w:numId="2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rge Tolaba">
    <w15:presenceInfo w15:providerId="Windows Live" w15:userId="e525a61d168f46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5B5"/>
    <w:rsid w:val="0003247B"/>
    <w:rsid w:val="00094035"/>
    <w:rsid w:val="00133B59"/>
    <w:rsid w:val="00186380"/>
    <w:rsid w:val="001871CE"/>
    <w:rsid w:val="001B322E"/>
    <w:rsid w:val="001B518F"/>
    <w:rsid w:val="002067E0"/>
    <w:rsid w:val="00260A41"/>
    <w:rsid w:val="0026168C"/>
    <w:rsid w:val="002672A7"/>
    <w:rsid w:val="002745B5"/>
    <w:rsid w:val="00315C00"/>
    <w:rsid w:val="003537A6"/>
    <w:rsid w:val="0039323C"/>
    <w:rsid w:val="003A2545"/>
    <w:rsid w:val="00440047"/>
    <w:rsid w:val="00470CF4"/>
    <w:rsid w:val="00491BFC"/>
    <w:rsid w:val="004F2258"/>
    <w:rsid w:val="00503777"/>
    <w:rsid w:val="00555E23"/>
    <w:rsid w:val="005819C0"/>
    <w:rsid w:val="005A6366"/>
    <w:rsid w:val="005D371A"/>
    <w:rsid w:val="005E5B44"/>
    <w:rsid w:val="006037D6"/>
    <w:rsid w:val="0061233B"/>
    <w:rsid w:val="007012F3"/>
    <w:rsid w:val="007D7EF3"/>
    <w:rsid w:val="00845692"/>
    <w:rsid w:val="008D1346"/>
    <w:rsid w:val="008F7E68"/>
    <w:rsid w:val="009055A5"/>
    <w:rsid w:val="00905F79"/>
    <w:rsid w:val="00926E00"/>
    <w:rsid w:val="0094303B"/>
    <w:rsid w:val="00987200"/>
    <w:rsid w:val="009E30B5"/>
    <w:rsid w:val="009E4A46"/>
    <w:rsid w:val="00A37DE4"/>
    <w:rsid w:val="00A73CFE"/>
    <w:rsid w:val="00AA0E26"/>
    <w:rsid w:val="00AA5CA2"/>
    <w:rsid w:val="00B157C9"/>
    <w:rsid w:val="00B43195"/>
    <w:rsid w:val="00BF352D"/>
    <w:rsid w:val="00C545E0"/>
    <w:rsid w:val="00CB07E9"/>
    <w:rsid w:val="00CB693B"/>
    <w:rsid w:val="00CC1F36"/>
    <w:rsid w:val="00D54C58"/>
    <w:rsid w:val="00D6219B"/>
    <w:rsid w:val="00D66728"/>
    <w:rsid w:val="00D70B0E"/>
    <w:rsid w:val="00D75562"/>
    <w:rsid w:val="00DD3BCF"/>
    <w:rsid w:val="00DE4C82"/>
    <w:rsid w:val="00DF1994"/>
    <w:rsid w:val="00E2684A"/>
    <w:rsid w:val="00E37B1A"/>
    <w:rsid w:val="00E55CAA"/>
    <w:rsid w:val="00E62F65"/>
    <w:rsid w:val="00ED2BC1"/>
    <w:rsid w:val="00F13356"/>
    <w:rsid w:val="00F311DB"/>
    <w:rsid w:val="00F556D9"/>
    <w:rsid w:val="00F674CE"/>
    <w:rsid w:val="00F856DA"/>
    <w:rsid w:val="00FA12B2"/>
    <w:rsid w:val="00FC4FEE"/>
    <w:rsid w:val="00FF165C"/>
    <w:rsid w:val="00FF3E0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547C6BC"/>
  <w15:docId w15:val="{FECDED0E-5A46-43AF-A60E-1D1687AE2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37D6"/>
    <w:pPr>
      <w:ind w:left="720"/>
      <w:contextualSpacing/>
    </w:pPr>
  </w:style>
  <w:style w:type="paragraph" w:styleId="Encabezado">
    <w:name w:val="header"/>
    <w:basedOn w:val="Normal"/>
    <w:link w:val="EncabezadoCar"/>
    <w:rsid w:val="00D75562"/>
    <w:pPr>
      <w:tabs>
        <w:tab w:val="center" w:pos="4419"/>
        <w:tab w:val="right" w:pos="8838"/>
      </w:tabs>
      <w:spacing w:after="0" w:line="240" w:lineRule="auto"/>
    </w:pPr>
    <w:rPr>
      <w:rFonts w:ascii="Times New Roman" w:eastAsia="Times New Roman" w:hAnsi="Times New Roman" w:cs="Times New Roman"/>
      <w:sz w:val="24"/>
      <w:szCs w:val="24"/>
      <w:lang w:eastAsia="es-ES"/>
    </w:rPr>
  </w:style>
  <w:style w:type="character" w:customStyle="1" w:styleId="EncabezadoCar">
    <w:name w:val="Encabezado Car"/>
    <w:basedOn w:val="Fuentedeprrafopredeter"/>
    <w:link w:val="Encabezado"/>
    <w:rsid w:val="00D75562"/>
    <w:rPr>
      <w:rFonts w:ascii="Times New Roman" w:eastAsia="Times New Roman" w:hAnsi="Times New Roman" w:cs="Times New Roman"/>
      <w:sz w:val="24"/>
      <w:szCs w:val="24"/>
      <w:lang w:eastAsia="es-ES"/>
    </w:rPr>
  </w:style>
  <w:style w:type="paragraph" w:styleId="Piedepgina">
    <w:name w:val="footer"/>
    <w:basedOn w:val="Normal"/>
    <w:link w:val="PiedepginaCar"/>
    <w:unhideWhenUsed/>
    <w:rsid w:val="00D7556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75562"/>
  </w:style>
  <w:style w:type="character" w:styleId="Nmerodepgina">
    <w:name w:val="page number"/>
    <w:basedOn w:val="Fuentedeprrafopredeter"/>
    <w:rsid w:val="00D75562"/>
  </w:style>
  <w:style w:type="character" w:styleId="Nmerodelnea">
    <w:name w:val="line number"/>
    <w:basedOn w:val="Fuentedeprrafopredeter"/>
    <w:uiPriority w:val="99"/>
    <w:semiHidden/>
    <w:unhideWhenUsed/>
    <w:rsid w:val="00D75562"/>
  </w:style>
  <w:style w:type="paragraph" w:styleId="Textodeglobo">
    <w:name w:val="Balloon Text"/>
    <w:basedOn w:val="Normal"/>
    <w:link w:val="TextodegloboCar"/>
    <w:uiPriority w:val="99"/>
    <w:semiHidden/>
    <w:unhideWhenUsed/>
    <w:rsid w:val="00AA0E2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A0E26"/>
    <w:rPr>
      <w:rFonts w:ascii="Segoe UI" w:hAnsi="Segoe UI" w:cs="Segoe UI"/>
      <w:sz w:val="18"/>
      <w:szCs w:val="18"/>
    </w:rPr>
  </w:style>
  <w:style w:type="character" w:styleId="Hipervnculo">
    <w:name w:val="Hyperlink"/>
    <w:basedOn w:val="Fuentedeprrafopredeter"/>
    <w:uiPriority w:val="99"/>
    <w:unhideWhenUsed/>
    <w:rsid w:val="007D7EF3"/>
    <w:rPr>
      <w:color w:val="0563C1" w:themeColor="hyperlink"/>
      <w:u w:val="single"/>
    </w:rPr>
  </w:style>
  <w:style w:type="character" w:customStyle="1" w:styleId="Mencinsinresolver1">
    <w:name w:val="Mención sin resolver1"/>
    <w:basedOn w:val="Fuentedeprrafopredeter"/>
    <w:uiPriority w:val="99"/>
    <w:semiHidden/>
    <w:unhideWhenUsed/>
    <w:rsid w:val="007D7EF3"/>
    <w:rPr>
      <w:color w:val="605E5C"/>
      <w:shd w:val="clear" w:color="auto" w:fill="E1DFDD"/>
    </w:rPr>
  </w:style>
  <w:style w:type="character" w:styleId="Refdecomentario">
    <w:name w:val="annotation reference"/>
    <w:basedOn w:val="Fuentedeprrafopredeter"/>
    <w:uiPriority w:val="99"/>
    <w:semiHidden/>
    <w:unhideWhenUsed/>
    <w:rsid w:val="00D54C58"/>
    <w:rPr>
      <w:sz w:val="18"/>
      <w:szCs w:val="18"/>
    </w:rPr>
  </w:style>
  <w:style w:type="paragraph" w:styleId="Textocomentario">
    <w:name w:val="annotation text"/>
    <w:basedOn w:val="Normal"/>
    <w:link w:val="TextocomentarioCar"/>
    <w:uiPriority w:val="99"/>
    <w:semiHidden/>
    <w:unhideWhenUsed/>
    <w:rsid w:val="00D54C58"/>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D54C58"/>
    <w:rPr>
      <w:sz w:val="24"/>
      <w:szCs w:val="24"/>
    </w:rPr>
  </w:style>
  <w:style w:type="paragraph" w:styleId="Asuntodelcomentario">
    <w:name w:val="annotation subject"/>
    <w:basedOn w:val="Textocomentario"/>
    <w:next w:val="Textocomentario"/>
    <w:link w:val="AsuntodelcomentarioCar"/>
    <w:uiPriority w:val="99"/>
    <w:semiHidden/>
    <w:unhideWhenUsed/>
    <w:rsid w:val="00D54C58"/>
    <w:rPr>
      <w:b/>
      <w:bCs/>
      <w:sz w:val="20"/>
      <w:szCs w:val="20"/>
    </w:rPr>
  </w:style>
  <w:style w:type="character" w:customStyle="1" w:styleId="AsuntodelcomentarioCar">
    <w:name w:val="Asunto del comentario Car"/>
    <w:basedOn w:val="TextocomentarioCar"/>
    <w:link w:val="Asuntodelcomentario"/>
    <w:uiPriority w:val="99"/>
    <w:semiHidden/>
    <w:rsid w:val="00D54C5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F70427-1575-4807-932B-CCDBE2C6C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1983</Words>
  <Characters>10910</Characters>
  <Application>Microsoft Office Word</Application>
  <DocSecurity>0</DocSecurity>
  <Lines>90</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Mandioca</dc:creator>
  <cp:keywords/>
  <dc:description/>
  <cp:lastModifiedBy>Jorge Tolaba</cp:lastModifiedBy>
  <cp:revision>2</cp:revision>
  <cp:lastPrinted>2018-04-26T03:47:00Z</cp:lastPrinted>
  <dcterms:created xsi:type="dcterms:W3CDTF">2019-05-14T00:05:00Z</dcterms:created>
  <dcterms:modified xsi:type="dcterms:W3CDTF">2019-05-14T00:05:00Z</dcterms:modified>
</cp:coreProperties>
</file>